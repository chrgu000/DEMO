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56" w:rsidRDefault="00483E56"/>
    <w:p w:rsidR="00483E56" w:rsidRDefault="00483E56"/>
    <w:p w:rsidR="00483E56" w:rsidRDefault="00483E56"/>
    <w:p w:rsidR="00483E56" w:rsidRDefault="00483E56">
      <w:pPr>
        <w:rPr>
          <w:sz w:val="28"/>
        </w:rPr>
      </w:pPr>
    </w:p>
    <w:p w:rsidR="00483E56" w:rsidRDefault="00483E56">
      <w:pPr>
        <w:pStyle w:val="Normal0"/>
        <w:spacing w:after="120"/>
        <w:rPr>
          <w:sz w:val="28"/>
        </w:rPr>
      </w:pPr>
    </w:p>
    <w:p w:rsidR="005C16BC" w:rsidRPr="005C16BC" w:rsidRDefault="002C4538" w:rsidP="00393CCB">
      <w:pPr>
        <w:pStyle w:val="Normal0"/>
        <w:spacing w:after="120"/>
        <w:jc w:val="center"/>
        <w:rPr>
          <w:rFonts w:asciiTheme="minorEastAsia" w:eastAsiaTheme="minorEastAsia" w:hAnsiTheme="minorEastAsia"/>
          <w:b/>
          <w:bCs/>
          <w:noProof w:val="0"/>
          <w:kern w:val="2"/>
          <w:sz w:val="52"/>
          <w:szCs w:val="24"/>
          <w:lang w:eastAsia="zh-CN"/>
        </w:rPr>
      </w:pPr>
      <w:r>
        <w:rPr>
          <w:rFonts w:asciiTheme="minorEastAsia" w:eastAsiaTheme="minorEastAsia" w:hAnsiTheme="minorEastAsia" w:hint="eastAsia"/>
          <w:b/>
          <w:bCs/>
          <w:noProof w:val="0"/>
          <w:kern w:val="2"/>
          <w:sz w:val="52"/>
          <w:szCs w:val="24"/>
          <w:lang w:eastAsia="zh-CN"/>
        </w:rPr>
        <w:t>盛泰光学U8与MES接口插件</w:t>
      </w:r>
    </w:p>
    <w:p w:rsidR="005C16BC" w:rsidRPr="00C00545" w:rsidRDefault="005C16BC" w:rsidP="005C16BC">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委托开发合同</w:t>
      </w:r>
    </w:p>
    <w:p w:rsidR="00483E56" w:rsidRPr="008E1518" w:rsidDel="00393CCB" w:rsidRDefault="00483E56">
      <w:pPr>
        <w:pStyle w:val="Normal0"/>
        <w:spacing w:after="120"/>
        <w:jc w:val="center"/>
        <w:rPr>
          <w:del w:id="0" w:author="user" w:date="2017-04-17T14:09:00Z"/>
          <w:rFonts w:eastAsia="黑体"/>
          <w:b/>
          <w:bCs/>
          <w:noProof w:val="0"/>
          <w:kern w:val="2"/>
          <w:sz w:val="52"/>
          <w:szCs w:val="24"/>
          <w:lang w:eastAsia="zh-CN"/>
        </w:rPr>
      </w:pP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p>
    <w:p w:rsidR="002C4538" w:rsidRPr="002C4538" w:rsidRDefault="00393CCB" w:rsidP="002C4538">
      <w:pPr>
        <w:widowControl/>
        <w:spacing w:line="480" w:lineRule="auto"/>
        <w:ind w:firstLineChars="500" w:firstLine="1474"/>
        <w:jc w:val="left"/>
        <w:rPr>
          <w:rFonts w:ascii="宋体" w:hAnsi="宋体"/>
          <w:b/>
          <w:bCs/>
          <w:sz w:val="28"/>
          <w:szCs w:val="28"/>
        </w:rPr>
      </w:pPr>
      <w:r w:rsidRPr="00690A1A">
        <w:rPr>
          <w:rFonts w:ascii="宋体" w:hAnsi="宋体" w:hint="eastAsia"/>
          <w:b/>
          <w:bCs/>
          <w:sz w:val="28"/>
          <w:szCs w:val="28"/>
        </w:rPr>
        <w:t>甲方：</w:t>
      </w:r>
      <w:r w:rsidR="002C4538" w:rsidRPr="002C4538">
        <w:rPr>
          <w:rFonts w:ascii="宋体" w:hAnsi="宋体" w:hint="eastAsia"/>
          <w:b/>
          <w:bCs/>
          <w:sz w:val="28"/>
          <w:szCs w:val="28"/>
        </w:rPr>
        <w:t>深圳市盛泰光电有限公司</w:t>
      </w:r>
    </w:p>
    <w:p w:rsidR="00393CCB" w:rsidRPr="002C4538" w:rsidRDefault="00393CCB" w:rsidP="00393CCB">
      <w:pPr>
        <w:spacing w:line="480" w:lineRule="auto"/>
        <w:ind w:firstLineChars="500" w:firstLine="1474"/>
        <w:rPr>
          <w:rFonts w:ascii="宋体" w:hAnsi="宋体"/>
          <w:b/>
          <w:bCs/>
          <w:sz w:val="28"/>
          <w:szCs w:val="28"/>
        </w:rPr>
      </w:pPr>
    </w:p>
    <w:p w:rsidR="00393CCB" w:rsidRDefault="00393CCB" w:rsidP="00393CCB">
      <w:pPr>
        <w:widowControl/>
        <w:spacing w:line="480" w:lineRule="auto"/>
        <w:ind w:firstLineChars="500" w:firstLine="1474"/>
        <w:jc w:val="left"/>
        <w:rPr>
          <w:rFonts w:ascii="宋体" w:hAnsi="宋体"/>
          <w:b/>
          <w:bCs/>
          <w:sz w:val="28"/>
          <w:szCs w:val="28"/>
          <w:u w:val="single"/>
        </w:rPr>
      </w:pPr>
      <w:r w:rsidRPr="00690A1A">
        <w:rPr>
          <w:rFonts w:ascii="宋体" w:hAnsi="宋体" w:hint="eastAsia"/>
          <w:b/>
          <w:bCs/>
          <w:sz w:val="28"/>
          <w:szCs w:val="28"/>
        </w:rPr>
        <w:t>乙方：</w:t>
      </w:r>
      <w:r w:rsidR="00CE6357">
        <w:rPr>
          <w:rFonts w:ascii="宋体" w:hAnsi="宋体" w:hint="eastAsia"/>
          <w:b/>
          <w:bCs/>
          <w:sz w:val="28"/>
          <w:szCs w:val="28"/>
          <w:u w:val="single"/>
        </w:rPr>
        <w:t>苏州德睦信息科技</w:t>
      </w:r>
      <w:r w:rsidRPr="00E9536D">
        <w:rPr>
          <w:rFonts w:ascii="宋体" w:hAnsi="宋体" w:hint="eastAsia"/>
          <w:b/>
          <w:bCs/>
          <w:sz w:val="28"/>
          <w:szCs w:val="28"/>
          <w:u w:val="single"/>
        </w:rPr>
        <w:t>有限公司</w:t>
      </w:r>
    </w:p>
    <w:p w:rsidR="00483E56" w:rsidRDefault="00483E56">
      <w:pPr>
        <w:sectPr w:rsidR="00483E56" w:rsidSect="00C4634C">
          <w:headerReference w:type="default" r:id="rId8"/>
          <w:footerReference w:type="default" r:id="rId9"/>
          <w:footerReference w:type="first" r:id="rId10"/>
          <w:pgSz w:w="11906" w:h="16838" w:code="9"/>
          <w:pgMar w:top="1418" w:right="1701" w:bottom="1418" w:left="1701" w:header="851" w:footer="851" w:gutter="0"/>
          <w:pgNumType w:start="0"/>
          <w:cols w:space="425"/>
          <w:titlePg/>
          <w:docGrid w:type="linesAndChars" w:linePitch="350" w:charSpace="2824"/>
        </w:sectPr>
      </w:pPr>
    </w:p>
    <w:p w:rsidR="00E62E6F" w:rsidRPr="002C4538" w:rsidRDefault="00E62E6F" w:rsidP="002C4538">
      <w:pPr>
        <w:spacing w:line="360" w:lineRule="auto"/>
        <w:rPr>
          <w:szCs w:val="21"/>
        </w:rPr>
      </w:pPr>
      <w:r w:rsidRPr="0045606B">
        <w:rPr>
          <w:rFonts w:hint="eastAsia"/>
          <w:szCs w:val="21"/>
        </w:rPr>
        <w:lastRenderedPageBreak/>
        <w:t>甲方：</w:t>
      </w:r>
      <w:r w:rsidR="002C4538" w:rsidRPr="002C4538">
        <w:rPr>
          <w:rFonts w:hint="eastAsia"/>
          <w:szCs w:val="21"/>
        </w:rPr>
        <w:t>深圳市盛泰光电有限公司</w:t>
      </w:r>
    </w:p>
    <w:p w:rsidR="00E62E6F" w:rsidRPr="002C4538" w:rsidRDefault="00E62E6F" w:rsidP="002C4538">
      <w:pPr>
        <w:spacing w:line="360" w:lineRule="auto"/>
        <w:rPr>
          <w:szCs w:val="21"/>
        </w:rPr>
      </w:pPr>
      <w:r w:rsidRPr="0045606B">
        <w:rPr>
          <w:rFonts w:hint="eastAsia"/>
          <w:szCs w:val="21"/>
        </w:rPr>
        <w:t>地址：</w:t>
      </w:r>
      <w:r w:rsidR="002C4538" w:rsidRPr="002C4538">
        <w:rPr>
          <w:rFonts w:hint="eastAsia"/>
          <w:szCs w:val="21"/>
        </w:rPr>
        <w:t>深圳市龙华新区大浪路口华繁路嘉安达工业园二栋五楼</w:t>
      </w:r>
    </w:p>
    <w:p w:rsidR="00E62E6F" w:rsidRPr="00DF0A6F" w:rsidRDefault="00E62E6F" w:rsidP="00E62E6F">
      <w:pPr>
        <w:spacing w:line="360" w:lineRule="auto"/>
        <w:rPr>
          <w:szCs w:val="21"/>
        </w:rPr>
      </w:pPr>
      <w:r>
        <w:rPr>
          <w:rFonts w:hint="eastAsia"/>
          <w:szCs w:val="21"/>
        </w:rPr>
        <w:t>联系电话</w:t>
      </w:r>
      <w:r w:rsidRPr="0045606B">
        <w:rPr>
          <w:rFonts w:hint="eastAsia"/>
          <w:szCs w:val="21"/>
        </w:rPr>
        <w:t>：</w:t>
      </w:r>
    </w:p>
    <w:p w:rsidR="00393CCB" w:rsidRDefault="00393CCB" w:rsidP="00393CCB">
      <w:pPr>
        <w:spacing w:line="400" w:lineRule="exact"/>
      </w:pPr>
    </w:p>
    <w:p w:rsidR="00393CCB" w:rsidRDefault="00393CCB" w:rsidP="00393CCB">
      <w:pPr>
        <w:spacing w:line="400" w:lineRule="exact"/>
      </w:pPr>
      <w:r>
        <w:rPr>
          <w:rFonts w:hint="eastAsia"/>
        </w:rPr>
        <w:t>乙方：</w:t>
      </w:r>
      <w:r w:rsidRPr="00E9536D">
        <w:rPr>
          <w:rFonts w:hint="eastAsia"/>
        </w:rPr>
        <w:t>苏州德睦信息技术有限公司</w:t>
      </w:r>
    </w:p>
    <w:p w:rsidR="00393CCB" w:rsidRDefault="00393CCB" w:rsidP="00393CCB">
      <w:pPr>
        <w:spacing w:line="400" w:lineRule="exact"/>
      </w:pPr>
      <w:r>
        <w:rPr>
          <w:rFonts w:hint="eastAsia"/>
        </w:rPr>
        <w:t>地址：</w:t>
      </w:r>
      <w:r>
        <w:rPr>
          <w:rFonts w:hint="eastAsia"/>
        </w:rPr>
        <w:t xml:space="preserve"> </w:t>
      </w:r>
      <w:r w:rsidRPr="00E9536D">
        <w:rPr>
          <w:rFonts w:hint="eastAsia"/>
        </w:rPr>
        <w:t>苏州相城区埭卫路</w:t>
      </w:r>
      <w:r w:rsidRPr="00E9536D">
        <w:rPr>
          <w:rFonts w:hint="eastAsia"/>
        </w:rPr>
        <w:t>88</w:t>
      </w:r>
      <w:r w:rsidRPr="00E9536D">
        <w:rPr>
          <w:rFonts w:hint="eastAsia"/>
        </w:rPr>
        <w:t>号</w:t>
      </w:r>
    </w:p>
    <w:p w:rsidR="00180F13" w:rsidRDefault="00393CCB" w:rsidP="00393CCB">
      <w:pPr>
        <w:spacing w:line="400" w:lineRule="exact"/>
      </w:pPr>
      <w:r>
        <w:rPr>
          <w:rFonts w:hint="eastAsia"/>
        </w:rPr>
        <w:t>联系电话：</w:t>
      </w:r>
      <w:r>
        <w:rPr>
          <w:rFonts w:hint="eastAsia"/>
        </w:rPr>
        <w:t>+</w:t>
      </w:r>
      <w:r w:rsidR="002C4538">
        <w:t>86</w:t>
      </w:r>
      <w:r>
        <w:t xml:space="preserve"> </w:t>
      </w:r>
      <w:r w:rsidRPr="00E9536D">
        <w:t>18915525446</w:t>
      </w:r>
    </w:p>
    <w:p w:rsidR="00E01073" w:rsidRDefault="00E01073" w:rsidP="007A3E23">
      <w:pPr>
        <w:spacing w:line="400" w:lineRule="exact"/>
      </w:pPr>
    </w:p>
    <w:p w:rsidR="002C4538" w:rsidRPr="00A92E82" w:rsidRDefault="00B87EE3" w:rsidP="002C4538">
      <w:pPr>
        <w:pStyle w:val="Normal0"/>
        <w:spacing w:after="120"/>
        <w:rPr>
          <w:rFonts w:ascii="宋体" w:hAnsi="宋体"/>
          <w:lang w:eastAsia="zh-CN"/>
        </w:rPr>
      </w:pPr>
      <w:bookmarkStart w:id="1" w:name="_Toc102470077"/>
      <w:r>
        <w:rPr>
          <w:rFonts w:hint="eastAsia"/>
          <w:lang w:eastAsia="zh-CN"/>
        </w:rPr>
        <w:t>鉴于</w:t>
      </w:r>
      <w:r w:rsidR="00180F13">
        <w:rPr>
          <w:u w:val="single"/>
          <w:lang w:eastAsia="zh-CN"/>
        </w:rPr>
        <w:t>2017</w:t>
      </w:r>
      <w:r w:rsidR="00E62E6F" w:rsidRPr="00C5439D">
        <w:rPr>
          <w:u w:val="single"/>
          <w:lang w:eastAsia="zh-CN"/>
        </w:rPr>
        <w:t xml:space="preserve">   </w:t>
      </w:r>
      <w:r w:rsidR="00E62E6F">
        <w:rPr>
          <w:rFonts w:hint="eastAsia"/>
          <w:lang w:eastAsia="zh-CN"/>
        </w:rPr>
        <w:t>年</w:t>
      </w:r>
      <w:r w:rsidR="00E62E6F" w:rsidRPr="004E41A5">
        <w:rPr>
          <w:rFonts w:hint="eastAsia"/>
          <w:u w:val="single"/>
          <w:lang w:eastAsia="zh-CN"/>
        </w:rPr>
        <w:t xml:space="preserve"> </w:t>
      </w:r>
      <w:r w:rsidR="002C4538">
        <w:rPr>
          <w:u w:val="single"/>
          <w:lang w:eastAsia="zh-CN"/>
        </w:rPr>
        <w:t>12</w:t>
      </w:r>
      <w:r w:rsidR="00E62E6F" w:rsidRPr="004E41A5">
        <w:rPr>
          <w:rFonts w:hint="eastAsia"/>
          <w:u w:val="single"/>
          <w:lang w:eastAsia="zh-CN"/>
        </w:rPr>
        <w:t xml:space="preserve">   </w:t>
      </w:r>
      <w:r w:rsidR="00E62E6F">
        <w:rPr>
          <w:rFonts w:hint="eastAsia"/>
          <w:lang w:eastAsia="zh-CN"/>
        </w:rPr>
        <w:t>月</w:t>
      </w:r>
      <w:r w:rsidR="00471186" w:rsidRPr="00471186">
        <w:rPr>
          <w:rFonts w:hint="eastAsia"/>
          <w:u w:val="single"/>
          <w:lang w:eastAsia="zh-CN"/>
        </w:rPr>
        <w:t xml:space="preserve"> </w:t>
      </w:r>
      <w:r w:rsidR="00471186" w:rsidRPr="00471186">
        <w:rPr>
          <w:u w:val="single"/>
          <w:lang w:eastAsia="zh-CN"/>
        </w:rPr>
        <w:t xml:space="preserve">  </w:t>
      </w:r>
      <w:r w:rsidR="00471186">
        <w:rPr>
          <w:rFonts w:hint="eastAsia"/>
          <w:lang w:eastAsia="zh-CN"/>
        </w:rPr>
        <w:t>日</w:t>
      </w:r>
      <w:r>
        <w:rPr>
          <w:rFonts w:hint="eastAsia"/>
          <w:lang w:eastAsia="zh-CN"/>
        </w:rPr>
        <w:t>甲</w:t>
      </w:r>
      <w:bookmarkStart w:id="2" w:name="_GoBack"/>
      <w:bookmarkEnd w:id="2"/>
      <w:r>
        <w:rPr>
          <w:rFonts w:hint="eastAsia"/>
          <w:lang w:eastAsia="zh-CN"/>
        </w:rPr>
        <w:t>方与</w:t>
      </w:r>
      <w:r w:rsidR="002C4538">
        <w:rPr>
          <w:rFonts w:hint="eastAsia"/>
          <w:lang w:eastAsia="zh-CN"/>
        </w:rPr>
        <w:t>乙方</w:t>
      </w:r>
      <w:r w:rsidR="002C4538">
        <w:rPr>
          <w:rFonts w:hint="eastAsia"/>
          <w:szCs w:val="21"/>
          <w:lang w:eastAsia="zh-CN"/>
        </w:rPr>
        <w:t>经自愿平等协商一致</w:t>
      </w:r>
      <w:r w:rsidR="002C4538">
        <w:rPr>
          <w:rFonts w:hint="eastAsia"/>
          <w:lang w:eastAsia="zh-CN"/>
        </w:rPr>
        <w:t>签订</w:t>
      </w:r>
      <w:r w:rsidR="002C4538" w:rsidRPr="002C4538">
        <w:rPr>
          <w:rFonts w:hint="eastAsia"/>
          <w:u w:val="single"/>
          <w:lang w:eastAsia="zh-CN"/>
        </w:rPr>
        <w:t>盛泰光学</w:t>
      </w:r>
      <w:r w:rsidR="002C4538" w:rsidRPr="002C4538">
        <w:rPr>
          <w:rFonts w:hint="eastAsia"/>
          <w:u w:val="single"/>
          <w:lang w:eastAsia="zh-CN"/>
        </w:rPr>
        <w:t>U8</w:t>
      </w:r>
      <w:r w:rsidR="002C4538" w:rsidRPr="002C4538">
        <w:rPr>
          <w:rFonts w:hint="eastAsia"/>
          <w:u w:val="single"/>
          <w:lang w:eastAsia="zh-CN"/>
        </w:rPr>
        <w:t>与</w:t>
      </w:r>
      <w:r w:rsidR="002C4538" w:rsidRPr="002C4538">
        <w:rPr>
          <w:rFonts w:hint="eastAsia"/>
          <w:u w:val="single"/>
          <w:lang w:eastAsia="zh-CN"/>
        </w:rPr>
        <w:t>MES</w:t>
      </w:r>
      <w:r w:rsidR="002C4538" w:rsidRPr="002C4538">
        <w:rPr>
          <w:rFonts w:hint="eastAsia"/>
          <w:u w:val="single"/>
          <w:lang w:eastAsia="zh-CN"/>
        </w:rPr>
        <w:t>接口插件</w:t>
      </w:r>
      <w:r w:rsidR="002C4538">
        <w:rPr>
          <w:rFonts w:hint="eastAsia"/>
          <w:u w:val="single"/>
          <w:lang w:eastAsia="zh-CN"/>
        </w:rPr>
        <w:t>委托开发合同</w:t>
      </w:r>
      <w:r w:rsidR="002C4538">
        <w:rPr>
          <w:rFonts w:hint="eastAsia"/>
          <w:lang w:eastAsia="zh-CN"/>
        </w:rPr>
        <w:t>（以下简称“客户项目合同”）</w:t>
      </w:r>
    </w:p>
    <w:p w:rsidR="00B87EE3" w:rsidRPr="001012E8" w:rsidRDefault="001A2344" w:rsidP="00E62E6F">
      <w:pPr>
        <w:pStyle w:val="Normal0"/>
        <w:spacing w:after="120"/>
        <w:rPr>
          <w:szCs w:val="21"/>
          <w:lang w:eastAsia="zh-CN"/>
        </w:rPr>
      </w:pPr>
      <w:r w:rsidRPr="00A92E82">
        <w:rPr>
          <w:rFonts w:ascii="宋体" w:hAnsi="宋体" w:hint="eastAsia"/>
          <w:lang w:eastAsia="zh-CN"/>
        </w:rPr>
        <w:t>具体</w:t>
      </w:r>
      <w:r w:rsidR="00B87EE3">
        <w:rPr>
          <w:rFonts w:hint="eastAsia"/>
          <w:szCs w:val="21"/>
          <w:lang w:eastAsia="zh-CN"/>
        </w:rPr>
        <w:t>约定如下：</w:t>
      </w: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1"/>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2C4538" w:rsidRPr="002C4538">
        <w:rPr>
          <w:rFonts w:hint="eastAsia"/>
          <w:noProof/>
          <w:kern w:val="0"/>
          <w:sz w:val="20"/>
          <w:u w:val="single"/>
        </w:rPr>
        <w:t>盛泰光学</w:t>
      </w:r>
      <w:r w:rsidR="002C4538" w:rsidRPr="002C4538">
        <w:rPr>
          <w:rFonts w:hint="eastAsia"/>
          <w:noProof/>
          <w:kern w:val="0"/>
          <w:sz w:val="20"/>
          <w:u w:val="single"/>
        </w:rPr>
        <w:t>U8</w:t>
      </w:r>
      <w:r w:rsidR="002C4538" w:rsidRPr="002C4538">
        <w:rPr>
          <w:rFonts w:hint="eastAsia"/>
          <w:noProof/>
          <w:kern w:val="0"/>
          <w:sz w:val="20"/>
          <w:u w:val="single"/>
        </w:rPr>
        <w:t>与</w:t>
      </w:r>
      <w:r w:rsidR="002C4538" w:rsidRPr="002C4538">
        <w:rPr>
          <w:rFonts w:hint="eastAsia"/>
          <w:noProof/>
          <w:kern w:val="0"/>
          <w:sz w:val="20"/>
          <w:u w:val="single"/>
        </w:rPr>
        <w:t>MES</w:t>
      </w:r>
      <w:r w:rsidR="002C4538" w:rsidRPr="002C4538">
        <w:rPr>
          <w:rFonts w:hint="eastAsia"/>
          <w:noProof/>
          <w:kern w:val="0"/>
          <w:sz w:val="20"/>
          <w:u w:val="single"/>
        </w:rPr>
        <w:t>接口插件</w:t>
      </w:r>
      <w:r w:rsidR="007D0586" w:rsidRPr="001012E8">
        <w:rPr>
          <w:rFonts w:hint="eastAsia"/>
        </w:rPr>
        <w:t>开发需求规格说明书</w:t>
      </w:r>
      <w:r w:rsidR="00483E56" w:rsidRPr="007C779E">
        <w:rPr>
          <w:rFonts w:hint="eastAsia"/>
        </w:rPr>
        <w:t>》，由甲方组织相关人员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w:t>
      </w:r>
      <w:r w:rsidR="002C4538" w:rsidRPr="002C4538">
        <w:rPr>
          <w:rFonts w:hint="eastAsia"/>
          <w:u w:val="single"/>
        </w:rPr>
        <w:t>盛泰光学</w:t>
      </w:r>
      <w:r w:rsidR="002C4538" w:rsidRPr="002C4538">
        <w:rPr>
          <w:rFonts w:hint="eastAsia"/>
          <w:u w:val="single"/>
        </w:rPr>
        <w:t>U8</w:t>
      </w:r>
      <w:r w:rsidR="002C4538" w:rsidRPr="002C4538">
        <w:rPr>
          <w:rFonts w:hint="eastAsia"/>
          <w:u w:val="single"/>
        </w:rPr>
        <w:t>与</w:t>
      </w:r>
      <w:r w:rsidR="002C4538" w:rsidRPr="002C4538">
        <w:rPr>
          <w:rFonts w:hint="eastAsia"/>
          <w:u w:val="single"/>
        </w:rPr>
        <w:t>MES</w:t>
      </w:r>
      <w:r w:rsidR="002C4538" w:rsidRPr="002C4538">
        <w:rPr>
          <w:rFonts w:hint="eastAsia"/>
          <w:u w:val="single"/>
        </w:rPr>
        <w:t>接口插件</w:t>
      </w:r>
      <w:r w:rsidR="001012E8" w:rsidRPr="001012E8">
        <w:rPr>
          <w:rFonts w:hint="eastAsia"/>
        </w:rPr>
        <w:t>开发需求规格说明书</w:t>
      </w:r>
      <w:r w:rsidR="007D0586">
        <w:rPr>
          <w:rFonts w:hint="eastAsia"/>
        </w:rPr>
        <w:t>》</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w:t>
      </w:r>
      <w:r w:rsidR="002C4538" w:rsidRPr="002C4538">
        <w:rPr>
          <w:rFonts w:hint="eastAsia"/>
          <w:u w:val="single"/>
        </w:rPr>
        <w:t>盛泰光学</w:t>
      </w:r>
      <w:r w:rsidR="002C4538" w:rsidRPr="002C4538">
        <w:rPr>
          <w:rFonts w:hint="eastAsia"/>
          <w:u w:val="single"/>
        </w:rPr>
        <w:t>U8</w:t>
      </w:r>
      <w:r w:rsidR="002C4538" w:rsidRPr="002C4538">
        <w:rPr>
          <w:rFonts w:hint="eastAsia"/>
          <w:u w:val="single"/>
        </w:rPr>
        <w:t>与</w:t>
      </w:r>
      <w:r w:rsidR="002C4538" w:rsidRPr="002C4538">
        <w:rPr>
          <w:rFonts w:hint="eastAsia"/>
          <w:u w:val="single"/>
        </w:rPr>
        <w:t>MES</w:t>
      </w:r>
      <w:r w:rsidR="002C4538" w:rsidRPr="002C4538">
        <w:rPr>
          <w:rFonts w:hint="eastAsia"/>
          <w:u w:val="single"/>
        </w:rPr>
        <w:t>接口插件接口规范</w:t>
      </w:r>
      <w:r w:rsidRPr="007C779E">
        <w:rPr>
          <w:rFonts w:hint="eastAsia"/>
        </w:rPr>
        <w:t>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w:t>
      </w:r>
      <w:r w:rsidR="002C4538" w:rsidRPr="002C4538">
        <w:rPr>
          <w:rFonts w:hint="eastAsia"/>
          <w:u w:val="single"/>
        </w:rPr>
        <w:t>盛泰光学</w:t>
      </w:r>
      <w:r w:rsidR="002C4538" w:rsidRPr="002C4538">
        <w:rPr>
          <w:rFonts w:hint="eastAsia"/>
          <w:u w:val="single"/>
        </w:rPr>
        <w:t>U8</w:t>
      </w:r>
      <w:r w:rsidR="002C4538" w:rsidRPr="002C4538">
        <w:rPr>
          <w:rFonts w:hint="eastAsia"/>
          <w:u w:val="single"/>
        </w:rPr>
        <w:t>与</w:t>
      </w:r>
      <w:r w:rsidR="002C4538" w:rsidRPr="002C4538">
        <w:rPr>
          <w:rFonts w:hint="eastAsia"/>
          <w:u w:val="single"/>
        </w:rPr>
        <w:t>MES</w:t>
      </w:r>
      <w:r w:rsidR="002C4538" w:rsidRPr="002C4538">
        <w:rPr>
          <w:rFonts w:hint="eastAsia"/>
          <w:u w:val="single"/>
        </w:rPr>
        <w:t>接口插件接口规范</w:t>
      </w:r>
      <w:r w:rsidR="002C4538" w:rsidRPr="007C779E">
        <w:rPr>
          <w:rFonts w:hint="eastAsia"/>
        </w:rPr>
        <w:t>说明书</w:t>
      </w:r>
      <w:r>
        <w:rPr>
          <w:rFonts w:ascii="宋体" w:hint="eastAsia"/>
          <w:spacing w:val="4"/>
        </w:rPr>
        <w:t>》进行编码开发，并按照附件二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w:t>
      </w:r>
      <w:r w:rsidR="002C4538">
        <w:rPr>
          <w:rFonts w:ascii="宋体" w:hint="eastAsia"/>
          <w:spacing w:val="4"/>
        </w:rPr>
        <w:t>记录</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2C4538">
        <w:rPr>
          <w:rFonts w:hint="eastAsia"/>
        </w:rPr>
        <w:t>乙方内部</w:t>
      </w:r>
      <w:r w:rsidR="00897C22">
        <w:rPr>
          <w:rFonts w:ascii="宋体" w:hint="eastAsia"/>
          <w:spacing w:val="4"/>
        </w:rPr>
        <w:t>单元测试、</w:t>
      </w:r>
      <w:r w:rsidRPr="007C779E">
        <w:rPr>
          <w:rFonts w:hint="eastAsia"/>
        </w:rPr>
        <w:t>功能测试、集成测试、性能测试通过</w:t>
      </w:r>
      <w:r w:rsidR="002C4538">
        <w:rPr>
          <w:rFonts w:hint="eastAsia"/>
        </w:rPr>
        <w:t>，</w:t>
      </w:r>
      <w:r w:rsidR="00B92478">
        <w:rPr>
          <w:rFonts w:hint="eastAsia"/>
        </w:rPr>
        <w:t>客户方验证</w:t>
      </w:r>
      <w:r w:rsidR="002C4538">
        <w:rPr>
          <w:rFonts w:ascii="宋体" w:hint="eastAsia"/>
          <w:spacing w:val="4"/>
        </w:rPr>
        <w:t>软件系统功能是否符合本合同并通过</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393CCB">
        <w:rPr>
          <w:u w:val="single"/>
        </w:rPr>
        <w:t>3</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lastRenderedPageBreak/>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3"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3"/>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w:t>
      </w:r>
      <w:r w:rsidR="00475A8B" w:rsidRPr="002C4538">
        <w:rPr>
          <w:rFonts w:hint="eastAsia"/>
          <w:noProof/>
          <w:kern w:val="0"/>
          <w:sz w:val="20"/>
          <w:u w:val="single"/>
        </w:rPr>
        <w:t>盛泰光学</w:t>
      </w:r>
      <w:r w:rsidR="00475A8B" w:rsidRPr="002C4538">
        <w:rPr>
          <w:rFonts w:hint="eastAsia"/>
          <w:noProof/>
          <w:kern w:val="0"/>
          <w:sz w:val="20"/>
          <w:u w:val="single"/>
        </w:rPr>
        <w:t>U8</w:t>
      </w:r>
      <w:r w:rsidR="00475A8B" w:rsidRPr="002C4538">
        <w:rPr>
          <w:rFonts w:hint="eastAsia"/>
          <w:noProof/>
          <w:kern w:val="0"/>
          <w:sz w:val="20"/>
          <w:u w:val="single"/>
        </w:rPr>
        <w:t>与</w:t>
      </w:r>
      <w:r w:rsidR="00475A8B" w:rsidRPr="002C4538">
        <w:rPr>
          <w:rFonts w:hint="eastAsia"/>
          <w:noProof/>
          <w:kern w:val="0"/>
          <w:sz w:val="20"/>
          <w:u w:val="single"/>
        </w:rPr>
        <w:t>MES</w:t>
      </w:r>
      <w:r w:rsidR="00475A8B" w:rsidRPr="002C4538">
        <w:rPr>
          <w:rFonts w:hint="eastAsia"/>
          <w:noProof/>
          <w:kern w:val="0"/>
          <w:sz w:val="20"/>
          <w:u w:val="single"/>
        </w:rPr>
        <w:t>接口插件</w:t>
      </w:r>
      <w:r w:rsidR="00475A8B" w:rsidRPr="001012E8">
        <w:rPr>
          <w:rFonts w:hint="eastAsia"/>
        </w:rPr>
        <w:t>开发需求规格说明书</w:t>
      </w:r>
      <w:r w:rsidR="00483E56">
        <w:rPr>
          <w:rFonts w:ascii="宋体" w:hint="eastAsia"/>
          <w:spacing w:val="4"/>
        </w:rPr>
        <w:t>》</w:t>
      </w:r>
      <w:r w:rsidR="00483E56">
        <w:rPr>
          <w:rFonts w:hint="eastAsia"/>
        </w:rPr>
        <w:t>。</w:t>
      </w:r>
    </w:p>
    <w:p w:rsidR="00111844"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w:t>
      </w:r>
      <w:r w:rsidR="00475A8B" w:rsidRPr="002C4538">
        <w:rPr>
          <w:rFonts w:hint="eastAsia"/>
          <w:noProof/>
          <w:kern w:val="0"/>
          <w:sz w:val="20"/>
          <w:u w:val="single"/>
        </w:rPr>
        <w:t>盛泰光学</w:t>
      </w:r>
      <w:r w:rsidR="00475A8B" w:rsidRPr="002C4538">
        <w:rPr>
          <w:rFonts w:hint="eastAsia"/>
          <w:noProof/>
          <w:kern w:val="0"/>
          <w:sz w:val="20"/>
          <w:u w:val="single"/>
        </w:rPr>
        <w:t>U8</w:t>
      </w:r>
      <w:r w:rsidR="00475A8B" w:rsidRPr="002C4538">
        <w:rPr>
          <w:rFonts w:hint="eastAsia"/>
          <w:noProof/>
          <w:kern w:val="0"/>
          <w:sz w:val="20"/>
          <w:u w:val="single"/>
        </w:rPr>
        <w:t>与</w:t>
      </w:r>
      <w:r w:rsidR="00475A8B" w:rsidRPr="002C4538">
        <w:rPr>
          <w:rFonts w:hint="eastAsia"/>
          <w:noProof/>
          <w:kern w:val="0"/>
          <w:sz w:val="20"/>
          <w:u w:val="single"/>
        </w:rPr>
        <w:t>MES</w:t>
      </w:r>
      <w:r w:rsidR="00475A8B" w:rsidRPr="002C4538">
        <w:rPr>
          <w:rFonts w:hint="eastAsia"/>
          <w:noProof/>
          <w:kern w:val="0"/>
          <w:sz w:val="20"/>
          <w:u w:val="single"/>
        </w:rPr>
        <w:t>接口插件</w:t>
      </w:r>
      <w:r w:rsidR="00475A8B" w:rsidRPr="001012E8">
        <w:rPr>
          <w:rFonts w:hint="eastAsia"/>
        </w:rPr>
        <w:t>开发需求规格说明书</w:t>
      </w:r>
      <w:r w:rsidR="00FE3AEB">
        <w:rPr>
          <w:rFonts w:ascii="宋体" w:hint="eastAsia"/>
          <w:spacing w:val="4"/>
        </w:rPr>
        <w:t>》中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2E7FA6"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517435" w:rsidRDefault="00F675E6" w:rsidP="00261406">
      <w:pPr>
        <w:pStyle w:val="1"/>
        <w:numPr>
          <w:ilvl w:val="0"/>
          <w:numId w:val="0"/>
        </w:numPr>
        <w:spacing w:before="0" w:after="0" w:line="400" w:lineRule="exact"/>
        <w:rPr>
          <w:rFonts w:ascii="Times New Roman"/>
          <w:sz w:val="21"/>
        </w:rPr>
      </w:pPr>
      <w:bookmarkStart w:id="4" w:name="_Toc102470079"/>
      <w:r>
        <w:rPr>
          <w:rFonts w:ascii="Times New Roman" w:hint="eastAsia"/>
          <w:sz w:val="21"/>
        </w:rPr>
        <w:t>三、</w:t>
      </w:r>
      <w:r w:rsidR="00483E56" w:rsidRPr="00271BF7">
        <w:rPr>
          <w:rFonts w:ascii="Times New Roman" w:hint="eastAsia"/>
          <w:sz w:val="21"/>
        </w:rPr>
        <w:t>开发计划</w:t>
      </w:r>
      <w:bookmarkEnd w:id="4"/>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sidR="00475A8B">
        <w:rPr>
          <w:u w:val="single"/>
        </w:rPr>
        <w:t>5</w:t>
      </w:r>
      <w:r w:rsidR="001012E8">
        <w:rPr>
          <w:u w:val="single"/>
        </w:rPr>
        <w:t>2</w:t>
      </w:r>
      <w:r w:rsidR="00393CCB" w:rsidRPr="00505C9D">
        <w:rPr>
          <w:rFonts w:hint="eastAsia"/>
        </w:rPr>
        <w:t>人</w:t>
      </w:r>
      <w:r w:rsidR="00393CCB">
        <w:rPr>
          <w:rFonts w:hint="eastAsia"/>
        </w:rPr>
        <w:t>天</w:t>
      </w:r>
      <w:r w:rsidR="002A77A3">
        <w:rPr>
          <w:rFonts w:hint="eastAsia"/>
        </w:rPr>
        <w:t>，实施人天暂定</w:t>
      </w:r>
      <w:r w:rsidR="002A77A3" w:rsidRPr="002A77A3">
        <w:rPr>
          <w:rFonts w:hint="eastAsia"/>
          <w:u w:val="single"/>
        </w:rPr>
        <w:t>10</w:t>
      </w:r>
      <w:r w:rsidR="002A77A3">
        <w:rPr>
          <w:rFonts w:hint="eastAsia"/>
        </w:rPr>
        <w:t>人天</w:t>
      </w:r>
      <w:r w:rsidR="00C85F5D">
        <w:rPr>
          <w:rFonts w:hint="eastAsia"/>
        </w:rPr>
        <w:t>（具体时间以附件二《</w:t>
      </w:r>
      <w:r w:rsidR="00C85F5D" w:rsidRPr="00C85F5D">
        <w:rPr>
          <w:rFonts w:hint="eastAsia"/>
        </w:rPr>
        <w:t>开发计划与进度</w:t>
      </w:r>
      <w:r w:rsidR="00C85F5D">
        <w:rPr>
          <w:rFonts w:hint="eastAsia"/>
        </w:rPr>
        <w:t>》为准）</w:t>
      </w:r>
      <w:r w:rsidR="00393CCB">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sidR="00475A8B">
        <w:rPr>
          <w:rFonts w:hint="eastAsia"/>
          <w:u w:val="single"/>
        </w:rPr>
        <w:t xml:space="preserve"> </w:t>
      </w:r>
      <w:r w:rsidR="004E22B3">
        <w:rPr>
          <w:rFonts w:hint="eastAsia"/>
          <w:u w:val="single"/>
        </w:rPr>
        <w:t>苏州</w:t>
      </w:r>
      <w:r>
        <w:rPr>
          <w:rFonts w:hint="eastAsia"/>
          <w:u w:val="single"/>
        </w:rPr>
        <w:t xml:space="preserve"> </w:t>
      </w:r>
      <w:r w:rsidR="002A77A3">
        <w:rPr>
          <w:rFonts w:hint="eastAsia"/>
        </w:rPr>
        <w:t>，实施地点在</w:t>
      </w:r>
      <w:r w:rsidR="002A77A3" w:rsidRPr="002A77A3">
        <w:rPr>
          <w:rFonts w:hint="eastAsia"/>
          <w:u w:val="single"/>
        </w:rPr>
        <w:t>客户指定地点（</w:t>
      </w:r>
      <w:r w:rsidR="002A77A3">
        <w:rPr>
          <w:rFonts w:hint="eastAsia"/>
          <w:u w:val="single"/>
        </w:rPr>
        <w:t>仅</w:t>
      </w:r>
      <w:r w:rsidR="002A77A3" w:rsidRPr="002A77A3">
        <w:rPr>
          <w:rFonts w:hint="eastAsia"/>
          <w:u w:val="single"/>
        </w:rPr>
        <w:t>限国内</w:t>
      </w:r>
      <w:r w:rsidR="002A77A3">
        <w:rPr>
          <w:rFonts w:hint="eastAsia"/>
          <w:u w:val="single"/>
        </w:rPr>
        <w:t>大陆地区</w:t>
      </w:r>
      <w:r w:rsidR="002A77A3" w:rsidRPr="002A77A3">
        <w:rPr>
          <w:rFonts w:hint="eastAsia"/>
          <w:u w:val="single"/>
        </w:rPr>
        <w:t>）</w:t>
      </w:r>
    </w:p>
    <w:p w:rsidR="00E01073" w:rsidRDefault="00483E56" w:rsidP="00261406">
      <w:pPr>
        <w:spacing w:line="400" w:lineRule="exact"/>
      </w:pPr>
      <w:r>
        <w:rPr>
          <w:rFonts w:hint="eastAsia"/>
        </w:rPr>
        <w:lastRenderedPageBreak/>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5" w:name="_Toc5099357"/>
      <w:bookmarkStart w:id="6" w:name="_Toc102470080"/>
      <w:r>
        <w:rPr>
          <w:rFonts w:ascii="Times New Roman" w:hint="eastAsia"/>
          <w:sz w:val="21"/>
        </w:rPr>
        <w:t>四、</w:t>
      </w:r>
      <w:r w:rsidR="00483E56" w:rsidRPr="007C779E">
        <w:rPr>
          <w:rFonts w:ascii="Times New Roman" w:hint="eastAsia"/>
          <w:sz w:val="21"/>
        </w:rPr>
        <w:t>项目监控</w:t>
      </w:r>
      <w:bookmarkEnd w:id="5"/>
      <w:bookmarkEnd w:id="6"/>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r w:rsidR="00C85F5D">
        <w:rPr>
          <w:rFonts w:hint="eastAsia"/>
        </w:rPr>
        <w:t>（具体时间以附件二《</w:t>
      </w:r>
      <w:r w:rsidR="00C85F5D" w:rsidRPr="00C85F5D">
        <w:rPr>
          <w:rFonts w:hint="eastAsia"/>
        </w:rPr>
        <w:t>开发计划与进度</w:t>
      </w:r>
      <w:r w:rsidR="00C85F5D">
        <w:rPr>
          <w:rFonts w:hint="eastAsia"/>
        </w:rPr>
        <w:t>》为准）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E22B3" w:rsidRPr="005064A6">
        <w:trPr>
          <w:trHeight w:val="673"/>
        </w:trPr>
        <w:tc>
          <w:tcPr>
            <w:tcW w:w="1792" w:type="dxa"/>
          </w:tcPr>
          <w:p w:rsidR="004E22B3" w:rsidRPr="00F675E6" w:rsidRDefault="004E22B3" w:rsidP="004E22B3">
            <w:pPr>
              <w:spacing w:line="400" w:lineRule="exact"/>
              <w:rPr>
                <w:sz w:val="18"/>
                <w:szCs w:val="18"/>
              </w:rPr>
            </w:pPr>
            <w:r>
              <w:rPr>
                <w:rFonts w:hint="eastAsia"/>
                <w:sz w:val="18"/>
                <w:szCs w:val="18"/>
              </w:rPr>
              <w:t>设计评审</w:t>
            </w:r>
          </w:p>
        </w:tc>
        <w:tc>
          <w:tcPr>
            <w:tcW w:w="1364" w:type="dxa"/>
          </w:tcPr>
          <w:p w:rsidR="004E22B3" w:rsidRPr="00387361" w:rsidRDefault="00387361" w:rsidP="00387361">
            <w:pPr>
              <w:spacing w:line="400" w:lineRule="exact"/>
              <w:rPr>
                <w:sz w:val="18"/>
                <w:szCs w:val="18"/>
              </w:rPr>
            </w:pPr>
            <w:r w:rsidRPr="00387361">
              <w:rPr>
                <w:rFonts w:hint="eastAsia"/>
                <w:sz w:val="18"/>
                <w:szCs w:val="18"/>
              </w:rPr>
              <w:t>参考</w:t>
            </w:r>
            <w:r>
              <w:rPr>
                <w:rFonts w:hint="eastAsia"/>
                <w:sz w:val="18"/>
                <w:szCs w:val="18"/>
              </w:rPr>
              <w:t>《</w:t>
            </w:r>
            <w:r w:rsidRPr="00387361">
              <w:rPr>
                <w:rFonts w:hint="eastAsia"/>
                <w:sz w:val="18"/>
                <w:szCs w:val="18"/>
              </w:rPr>
              <w:t>开发计划与进度</w:t>
            </w:r>
            <w:r>
              <w:rPr>
                <w:rFonts w:hint="eastAsia"/>
                <w:sz w:val="18"/>
                <w:szCs w:val="18"/>
              </w:rPr>
              <w:t>》</w:t>
            </w:r>
          </w:p>
        </w:tc>
        <w:tc>
          <w:tcPr>
            <w:tcW w:w="1528" w:type="dxa"/>
          </w:tcPr>
          <w:p w:rsidR="004E22B3" w:rsidRPr="00F675E6" w:rsidRDefault="00475A8B" w:rsidP="004E22B3">
            <w:pPr>
              <w:spacing w:line="400" w:lineRule="exact"/>
              <w:rPr>
                <w:sz w:val="18"/>
                <w:szCs w:val="18"/>
              </w:rPr>
            </w:pPr>
            <w:r>
              <w:rPr>
                <w:rFonts w:hint="eastAsia"/>
                <w:sz w:val="18"/>
                <w:szCs w:val="18"/>
              </w:rPr>
              <w:t>网络会议</w:t>
            </w:r>
          </w:p>
        </w:tc>
        <w:tc>
          <w:tcPr>
            <w:tcW w:w="1261" w:type="dxa"/>
          </w:tcPr>
          <w:p w:rsidR="004E22B3" w:rsidRPr="00387361" w:rsidRDefault="00387361" w:rsidP="004E22B3">
            <w:pPr>
              <w:spacing w:line="400" w:lineRule="exact"/>
              <w:rPr>
                <w:sz w:val="18"/>
                <w:szCs w:val="18"/>
                <w:highlight w:val="yellow"/>
              </w:rPr>
            </w:pPr>
            <w:r>
              <w:rPr>
                <w:rFonts w:hint="eastAsia"/>
                <w:sz w:val="18"/>
                <w:szCs w:val="18"/>
                <w:highlight w:val="yellow"/>
              </w:rPr>
              <w:t xml:space="preserve">      </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w:t>
            </w:r>
            <w:r w:rsidR="000D285C">
              <w:rPr>
                <w:rFonts w:hint="eastAsia"/>
                <w:sz w:val="18"/>
                <w:szCs w:val="18"/>
              </w:rPr>
              <w:t>或邮件</w:t>
            </w:r>
            <w:r w:rsidRPr="00F675E6">
              <w:rPr>
                <w:rFonts w:hint="eastAsia"/>
                <w:sz w:val="18"/>
                <w:szCs w:val="18"/>
              </w:rPr>
              <w:t>确认</w:t>
            </w:r>
          </w:p>
        </w:tc>
      </w:tr>
      <w:tr w:rsidR="004E22B3" w:rsidRPr="005064A6">
        <w:trPr>
          <w:trHeight w:val="681"/>
        </w:trPr>
        <w:tc>
          <w:tcPr>
            <w:tcW w:w="1792" w:type="dxa"/>
          </w:tcPr>
          <w:p w:rsidR="004E22B3" w:rsidRPr="00F675E6" w:rsidRDefault="004E22B3" w:rsidP="004E22B3">
            <w:pPr>
              <w:spacing w:line="400" w:lineRule="exact"/>
              <w:rPr>
                <w:sz w:val="18"/>
                <w:szCs w:val="18"/>
              </w:rPr>
            </w:pPr>
            <w:r>
              <w:rPr>
                <w:rFonts w:hint="eastAsia"/>
                <w:sz w:val="18"/>
                <w:szCs w:val="18"/>
              </w:rPr>
              <w:t>开发代码完成</w:t>
            </w:r>
          </w:p>
        </w:tc>
        <w:tc>
          <w:tcPr>
            <w:tcW w:w="1364" w:type="dxa"/>
          </w:tcPr>
          <w:p w:rsidR="004E22B3" w:rsidRPr="00387361" w:rsidRDefault="00387361" w:rsidP="00387361">
            <w:pPr>
              <w:spacing w:line="400" w:lineRule="exact"/>
              <w:rPr>
                <w:sz w:val="18"/>
                <w:szCs w:val="18"/>
              </w:rPr>
            </w:pPr>
            <w:r w:rsidRPr="00387361">
              <w:rPr>
                <w:rFonts w:hint="eastAsia"/>
                <w:sz w:val="18"/>
                <w:szCs w:val="18"/>
              </w:rPr>
              <w:t>参考</w:t>
            </w:r>
            <w:r>
              <w:rPr>
                <w:rFonts w:hint="eastAsia"/>
                <w:sz w:val="18"/>
                <w:szCs w:val="18"/>
              </w:rPr>
              <w:t>《</w:t>
            </w:r>
            <w:r w:rsidRPr="00387361">
              <w:rPr>
                <w:rFonts w:hint="eastAsia"/>
                <w:sz w:val="18"/>
                <w:szCs w:val="18"/>
              </w:rPr>
              <w:t>开发计划与进度</w:t>
            </w:r>
            <w:r>
              <w:rPr>
                <w:rFonts w:hint="eastAsia"/>
                <w:sz w:val="18"/>
                <w:szCs w:val="18"/>
              </w:rPr>
              <w:t>》</w:t>
            </w:r>
          </w:p>
        </w:tc>
        <w:tc>
          <w:tcPr>
            <w:tcW w:w="1528" w:type="dxa"/>
          </w:tcPr>
          <w:p w:rsidR="004E22B3" w:rsidRPr="00F675E6" w:rsidRDefault="00475A8B" w:rsidP="004E22B3">
            <w:pPr>
              <w:spacing w:line="400" w:lineRule="exact"/>
              <w:rPr>
                <w:sz w:val="18"/>
                <w:szCs w:val="18"/>
              </w:rPr>
            </w:pPr>
            <w:r>
              <w:rPr>
                <w:rFonts w:hint="eastAsia"/>
                <w:sz w:val="18"/>
                <w:szCs w:val="18"/>
              </w:rPr>
              <w:t>网络会议</w:t>
            </w:r>
          </w:p>
        </w:tc>
        <w:tc>
          <w:tcPr>
            <w:tcW w:w="1261" w:type="dxa"/>
          </w:tcPr>
          <w:p w:rsidR="004E22B3" w:rsidRPr="00387361" w:rsidRDefault="00387361" w:rsidP="00475A8B">
            <w:pPr>
              <w:spacing w:line="400" w:lineRule="exact"/>
              <w:rPr>
                <w:sz w:val="18"/>
                <w:szCs w:val="18"/>
                <w:highlight w:val="yellow"/>
              </w:rPr>
            </w:pPr>
            <w:r w:rsidRPr="00387361">
              <w:rPr>
                <w:rFonts w:hint="eastAsia"/>
                <w:sz w:val="18"/>
                <w:szCs w:val="18"/>
                <w:highlight w:val="yellow"/>
              </w:rPr>
              <w:t xml:space="preserve">      </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0D285C" w:rsidP="004E22B3">
            <w:pPr>
              <w:spacing w:line="400" w:lineRule="exact"/>
              <w:rPr>
                <w:sz w:val="18"/>
                <w:szCs w:val="18"/>
              </w:rPr>
            </w:pPr>
            <w:r w:rsidRPr="00F675E6">
              <w:rPr>
                <w:rFonts w:hint="eastAsia"/>
                <w:sz w:val="18"/>
                <w:szCs w:val="18"/>
              </w:rPr>
              <w:t>双方签字</w:t>
            </w:r>
            <w:r>
              <w:rPr>
                <w:rFonts w:hint="eastAsia"/>
                <w:sz w:val="18"/>
                <w:szCs w:val="18"/>
              </w:rPr>
              <w:t>或邮件</w:t>
            </w:r>
            <w:r w:rsidRPr="00F675E6">
              <w:rPr>
                <w:rFonts w:hint="eastAsia"/>
                <w:sz w:val="18"/>
                <w:szCs w:val="18"/>
              </w:rPr>
              <w:t>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r w:rsidR="00C85F5D">
        <w:rPr>
          <w:rFonts w:hint="eastAsia"/>
        </w:rPr>
        <w:t>（具体时间以附件二《</w:t>
      </w:r>
      <w:r w:rsidR="00C85F5D" w:rsidRPr="00C85F5D">
        <w:rPr>
          <w:rFonts w:hint="eastAsia"/>
        </w:rPr>
        <w:t>开发计划与进度</w:t>
      </w:r>
      <w:r w:rsidR="00C85F5D">
        <w:rPr>
          <w:rFonts w:hint="eastAsia"/>
        </w:rPr>
        <w:t>》为准）</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99"/>
        <w:gridCol w:w="1417"/>
        <w:gridCol w:w="1276"/>
        <w:gridCol w:w="1276"/>
        <w:gridCol w:w="1559"/>
      </w:tblGrid>
      <w:tr w:rsidR="00475A8B" w:rsidRPr="005064A6" w:rsidTr="00475A8B">
        <w:trPr>
          <w:trHeight w:val="156"/>
        </w:trPr>
        <w:tc>
          <w:tcPr>
            <w:tcW w:w="1728" w:type="dxa"/>
            <w:shd w:val="clear" w:color="auto" w:fill="E6E6E6"/>
          </w:tcPr>
          <w:p w:rsidR="00475A8B" w:rsidRPr="00F675E6" w:rsidRDefault="00475A8B" w:rsidP="00261406">
            <w:pPr>
              <w:spacing w:line="400" w:lineRule="exact"/>
              <w:rPr>
                <w:sz w:val="18"/>
                <w:szCs w:val="18"/>
              </w:rPr>
            </w:pPr>
            <w:r w:rsidRPr="00F675E6">
              <w:rPr>
                <w:rFonts w:hint="eastAsia"/>
                <w:sz w:val="18"/>
                <w:szCs w:val="18"/>
              </w:rPr>
              <w:t>工作成果名称</w:t>
            </w:r>
          </w:p>
        </w:tc>
        <w:tc>
          <w:tcPr>
            <w:tcW w:w="1499" w:type="dxa"/>
            <w:shd w:val="clear" w:color="auto" w:fill="E6E6E6"/>
          </w:tcPr>
          <w:p w:rsidR="00475A8B" w:rsidRPr="00F675E6" w:rsidRDefault="00475A8B" w:rsidP="00261406">
            <w:pPr>
              <w:pStyle w:val="12"/>
              <w:spacing w:line="400" w:lineRule="exact"/>
              <w:rPr>
                <w:sz w:val="18"/>
                <w:szCs w:val="18"/>
              </w:rPr>
            </w:pPr>
            <w:r w:rsidRPr="00F675E6">
              <w:rPr>
                <w:rFonts w:hint="eastAsia"/>
                <w:sz w:val="18"/>
                <w:szCs w:val="18"/>
              </w:rPr>
              <w:t>时间</w:t>
            </w:r>
          </w:p>
        </w:tc>
        <w:tc>
          <w:tcPr>
            <w:tcW w:w="1417" w:type="dxa"/>
            <w:shd w:val="clear" w:color="auto" w:fill="E6E6E6"/>
          </w:tcPr>
          <w:p w:rsidR="00475A8B" w:rsidRPr="00F675E6" w:rsidRDefault="00475A8B" w:rsidP="00261406">
            <w:pPr>
              <w:spacing w:line="400" w:lineRule="exact"/>
              <w:rPr>
                <w:sz w:val="18"/>
                <w:szCs w:val="18"/>
              </w:rPr>
            </w:pPr>
            <w:r>
              <w:rPr>
                <w:rFonts w:hint="eastAsia"/>
                <w:sz w:val="18"/>
                <w:szCs w:val="18"/>
              </w:rPr>
              <w:t>检查</w:t>
            </w:r>
            <w:r w:rsidRPr="00F675E6">
              <w:rPr>
                <w:rFonts w:hint="eastAsia"/>
                <w:sz w:val="18"/>
                <w:szCs w:val="18"/>
              </w:rPr>
              <w:t>地点</w:t>
            </w:r>
          </w:p>
        </w:tc>
        <w:tc>
          <w:tcPr>
            <w:tcW w:w="1276" w:type="dxa"/>
            <w:shd w:val="clear" w:color="auto" w:fill="E6E6E6"/>
          </w:tcPr>
          <w:p w:rsidR="00475A8B" w:rsidRPr="00F675E6" w:rsidRDefault="00475A8B" w:rsidP="00261406">
            <w:pPr>
              <w:spacing w:line="400" w:lineRule="exact"/>
              <w:rPr>
                <w:sz w:val="18"/>
                <w:szCs w:val="18"/>
              </w:rPr>
            </w:pPr>
            <w:r w:rsidRPr="00F675E6">
              <w:rPr>
                <w:rFonts w:hint="eastAsia"/>
                <w:sz w:val="18"/>
                <w:szCs w:val="18"/>
              </w:rPr>
              <w:t>甲方人员</w:t>
            </w:r>
          </w:p>
        </w:tc>
        <w:tc>
          <w:tcPr>
            <w:tcW w:w="1276" w:type="dxa"/>
            <w:shd w:val="clear" w:color="auto" w:fill="E6E6E6"/>
          </w:tcPr>
          <w:p w:rsidR="00475A8B" w:rsidRPr="00F675E6" w:rsidRDefault="00475A8B"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475A8B" w:rsidRPr="00F675E6" w:rsidRDefault="00475A8B" w:rsidP="00261406">
            <w:pPr>
              <w:spacing w:line="400" w:lineRule="exact"/>
              <w:rPr>
                <w:sz w:val="18"/>
                <w:szCs w:val="18"/>
              </w:rPr>
            </w:pPr>
            <w:r w:rsidRPr="00F675E6">
              <w:rPr>
                <w:rFonts w:hint="eastAsia"/>
                <w:sz w:val="18"/>
                <w:szCs w:val="18"/>
              </w:rPr>
              <w:t>通过标准</w:t>
            </w:r>
          </w:p>
        </w:tc>
      </w:tr>
      <w:tr w:rsidR="00387361" w:rsidRPr="005064A6" w:rsidTr="00475A8B">
        <w:trPr>
          <w:trHeight w:val="153"/>
        </w:trPr>
        <w:tc>
          <w:tcPr>
            <w:tcW w:w="1728" w:type="dxa"/>
          </w:tcPr>
          <w:p w:rsidR="00387361" w:rsidRPr="00F675E6" w:rsidRDefault="00387361" w:rsidP="00387361">
            <w:pPr>
              <w:spacing w:line="400" w:lineRule="exact"/>
              <w:rPr>
                <w:sz w:val="18"/>
                <w:szCs w:val="18"/>
              </w:rPr>
            </w:pPr>
            <w:r>
              <w:rPr>
                <w:rFonts w:hint="eastAsia"/>
                <w:sz w:val="18"/>
                <w:szCs w:val="18"/>
              </w:rPr>
              <w:t>设计评审</w:t>
            </w:r>
          </w:p>
        </w:tc>
        <w:tc>
          <w:tcPr>
            <w:tcW w:w="1499" w:type="dxa"/>
          </w:tcPr>
          <w:p w:rsidR="00387361" w:rsidRDefault="00387361" w:rsidP="00387361">
            <w:r w:rsidRPr="004B03EC">
              <w:rPr>
                <w:rFonts w:hint="eastAsia"/>
                <w:sz w:val="18"/>
                <w:szCs w:val="18"/>
              </w:rPr>
              <w:t>参考《开发计划与进度》</w:t>
            </w:r>
          </w:p>
        </w:tc>
        <w:tc>
          <w:tcPr>
            <w:tcW w:w="1417" w:type="dxa"/>
          </w:tcPr>
          <w:p w:rsidR="00387361" w:rsidRPr="00F675E6" w:rsidRDefault="00387361" w:rsidP="00387361">
            <w:pPr>
              <w:spacing w:line="400" w:lineRule="exact"/>
              <w:rPr>
                <w:sz w:val="18"/>
                <w:szCs w:val="18"/>
              </w:rPr>
            </w:pPr>
            <w:r>
              <w:rPr>
                <w:rFonts w:hint="eastAsia"/>
                <w:sz w:val="18"/>
                <w:szCs w:val="18"/>
              </w:rPr>
              <w:t>网络会议</w:t>
            </w:r>
          </w:p>
        </w:tc>
        <w:tc>
          <w:tcPr>
            <w:tcW w:w="1276" w:type="dxa"/>
          </w:tcPr>
          <w:p w:rsidR="00387361" w:rsidRPr="00387361" w:rsidRDefault="00387361" w:rsidP="00387361">
            <w:pPr>
              <w:spacing w:line="400" w:lineRule="exact"/>
              <w:rPr>
                <w:sz w:val="18"/>
                <w:szCs w:val="18"/>
                <w:highlight w:val="yellow"/>
              </w:rPr>
            </w:pPr>
            <w:r>
              <w:rPr>
                <w:rFonts w:hint="eastAsia"/>
                <w:sz w:val="18"/>
                <w:szCs w:val="18"/>
                <w:highlight w:val="yellow"/>
              </w:rPr>
              <w:t xml:space="preserve">      </w:t>
            </w:r>
          </w:p>
        </w:tc>
        <w:tc>
          <w:tcPr>
            <w:tcW w:w="1276" w:type="dxa"/>
          </w:tcPr>
          <w:p w:rsidR="00387361" w:rsidRPr="00F675E6" w:rsidRDefault="00387361" w:rsidP="00387361">
            <w:pPr>
              <w:spacing w:line="400" w:lineRule="exact"/>
              <w:rPr>
                <w:sz w:val="18"/>
                <w:szCs w:val="18"/>
              </w:rPr>
            </w:pPr>
            <w:r>
              <w:rPr>
                <w:rFonts w:hint="eastAsia"/>
                <w:sz w:val="18"/>
                <w:szCs w:val="18"/>
              </w:rPr>
              <w:t>唐辉</w:t>
            </w:r>
          </w:p>
        </w:tc>
        <w:tc>
          <w:tcPr>
            <w:tcW w:w="1559" w:type="dxa"/>
          </w:tcPr>
          <w:p w:rsidR="00387361" w:rsidRPr="00F675E6" w:rsidRDefault="000D285C" w:rsidP="00387361">
            <w:pPr>
              <w:spacing w:line="400" w:lineRule="exact"/>
              <w:rPr>
                <w:sz w:val="18"/>
                <w:szCs w:val="18"/>
              </w:rPr>
            </w:pPr>
            <w:r w:rsidRPr="00F675E6">
              <w:rPr>
                <w:rFonts w:hint="eastAsia"/>
                <w:sz w:val="18"/>
                <w:szCs w:val="18"/>
              </w:rPr>
              <w:t>双方签字</w:t>
            </w:r>
            <w:r>
              <w:rPr>
                <w:rFonts w:hint="eastAsia"/>
                <w:sz w:val="18"/>
                <w:szCs w:val="18"/>
              </w:rPr>
              <w:t>或邮件</w:t>
            </w:r>
            <w:r w:rsidRPr="00F675E6">
              <w:rPr>
                <w:rFonts w:hint="eastAsia"/>
                <w:sz w:val="18"/>
                <w:szCs w:val="18"/>
              </w:rPr>
              <w:t>确认</w:t>
            </w:r>
          </w:p>
        </w:tc>
      </w:tr>
      <w:tr w:rsidR="00387361" w:rsidRPr="005064A6" w:rsidTr="00475A8B">
        <w:trPr>
          <w:trHeight w:val="156"/>
        </w:trPr>
        <w:tc>
          <w:tcPr>
            <w:tcW w:w="1728" w:type="dxa"/>
          </w:tcPr>
          <w:p w:rsidR="00387361" w:rsidRPr="00F675E6" w:rsidRDefault="00387361" w:rsidP="00387361">
            <w:pPr>
              <w:spacing w:line="400" w:lineRule="exact"/>
              <w:rPr>
                <w:sz w:val="18"/>
                <w:szCs w:val="18"/>
              </w:rPr>
            </w:pPr>
            <w:r>
              <w:rPr>
                <w:rFonts w:hint="eastAsia"/>
                <w:sz w:val="18"/>
                <w:szCs w:val="18"/>
              </w:rPr>
              <w:t>开发代码完成</w:t>
            </w:r>
          </w:p>
        </w:tc>
        <w:tc>
          <w:tcPr>
            <w:tcW w:w="1499" w:type="dxa"/>
          </w:tcPr>
          <w:p w:rsidR="00387361" w:rsidRDefault="00387361" w:rsidP="00387361">
            <w:r w:rsidRPr="004B03EC">
              <w:rPr>
                <w:rFonts w:hint="eastAsia"/>
                <w:sz w:val="18"/>
                <w:szCs w:val="18"/>
              </w:rPr>
              <w:t>参考《开发计划与进度》</w:t>
            </w:r>
          </w:p>
        </w:tc>
        <w:tc>
          <w:tcPr>
            <w:tcW w:w="1417" w:type="dxa"/>
          </w:tcPr>
          <w:p w:rsidR="00387361" w:rsidRPr="00F675E6" w:rsidRDefault="00387361" w:rsidP="00387361">
            <w:pPr>
              <w:spacing w:line="400" w:lineRule="exact"/>
              <w:rPr>
                <w:sz w:val="18"/>
                <w:szCs w:val="18"/>
              </w:rPr>
            </w:pPr>
            <w:r>
              <w:rPr>
                <w:rFonts w:hint="eastAsia"/>
                <w:sz w:val="18"/>
                <w:szCs w:val="18"/>
              </w:rPr>
              <w:t>网络会议</w:t>
            </w:r>
          </w:p>
        </w:tc>
        <w:tc>
          <w:tcPr>
            <w:tcW w:w="1276" w:type="dxa"/>
          </w:tcPr>
          <w:p w:rsidR="00387361" w:rsidRPr="00387361" w:rsidRDefault="00387361" w:rsidP="00387361">
            <w:pPr>
              <w:spacing w:line="400" w:lineRule="exact"/>
              <w:rPr>
                <w:sz w:val="18"/>
                <w:szCs w:val="18"/>
                <w:highlight w:val="yellow"/>
              </w:rPr>
            </w:pPr>
            <w:r w:rsidRPr="00387361">
              <w:rPr>
                <w:rFonts w:hint="eastAsia"/>
                <w:sz w:val="18"/>
                <w:szCs w:val="18"/>
                <w:highlight w:val="yellow"/>
              </w:rPr>
              <w:t xml:space="preserve">      </w:t>
            </w:r>
          </w:p>
        </w:tc>
        <w:tc>
          <w:tcPr>
            <w:tcW w:w="1276" w:type="dxa"/>
          </w:tcPr>
          <w:p w:rsidR="00387361" w:rsidRPr="00F675E6" w:rsidRDefault="00387361" w:rsidP="00387361">
            <w:pPr>
              <w:spacing w:line="400" w:lineRule="exact"/>
              <w:rPr>
                <w:sz w:val="18"/>
                <w:szCs w:val="18"/>
              </w:rPr>
            </w:pPr>
            <w:r>
              <w:rPr>
                <w:rFonts w:hint="eastAsia"/>
                <w:sz w:val="18"/>
                <w:szCs w:val="18"/>
              </w:rPr>
              <w:t>唐辉</w:t>
            </w:r>
          </w:p>
        </w:tc>
        <w:tc>
          <w:tcPr>
            <w:tcW w:w="1559" w:type="dxa"/>
          </w:tcPr>
          <w:p w:rsidR="00387361" w:rsidRPr="00F675E6" w:rsidRDefault="000D285C" w:rsidP="00387361">
            <w:pPr>
              <w:spacing w:line="400" w:lineRule="exact"/>
              <w:rPr>
                <w:sz w:val="18"/>
                <w:szCs w:val="18"/>
              </w:rPr>
            </w:pPr>
            <w:r w:rsidRPr="00F675E6">
              <w:rPr>
                <w:rFonts w:hint="eastAsia"/>
                <w:sz w:val="18"/>
                <w:szCs w:val="18"/>
              </w:rPr>
              <w:t>双方签字</w:t>
            </w:r>
            <w:r>
              <w:rPr>
                <w:rFonts w:hint="eastAsia"/>
                <w:sz w:val="18"/>
                <w:szCs w:val="18"/>
              </w:rPr>
              <w:t>或邮件</w:t>
            </w:r>
            <w:r w:rsidRPr="00F675E6">
              <w:rPr>
                <w:rFonts w:hint="eastAsia"/>
                <w:sz w:val="18"/>
                <w:szCs w:val="18"/>
              </w:rPr>
              <w:t>确认</w:t>
            </w:r>
          </w:p>
        </w:tc>
      </w:tr>
    </w:tbl>
    <w:p w:rsidR="00517435" w:rsidRDefault="00483E56" w:rsidP="00261406">
      <w:pPr>
        <w:pStyle w:val="1"/>
        <w:numPr>
          <w:ilvl w:val="0"/>
          <w:numId w:val="0"/>
        </w:numPr>
        <w:spacing w:before="0" w:after="0" w:line="400" w:lineRule="exact"/>
        <w:rPr>
          <w:rFonts w:ascii="Times New Roman"/>
          <w:b w:val="0"/>
          <w:sz w:val="21"/>
        </w:rPr>
      </w:pPr>
      <w:bookmarkStart w:id="7" w:name="_Toc5099360"/>
      <w:bookmarkStart w:id="8" w:name="_Toc102470081"/>
      <w:r w:rsidRPr="00F677CA">
        <w:rPr>
          <w:rFonts w:ascii="Times New Roman" w:hint="eastAsia"/>
          <w:b w:val="0"/>
          <w:sz w:val="21"/>
        </w:rPr>
        <w:t>4.3</w:t>
      </w:r>
      <w:bookmarkEnd w:id="7"/>
      <w:bookmarkEnd w:id="8"/>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lastRenderedPageBreak/>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111844" w:rsidRPr="00017AB9"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bookmarkStart w:id="9" w:name="_Toc5099361"/>
      <w:bookmarkStart w:id="10"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9"/>
      <w:bookmarkEnd w:id="10"/>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r w:rsidR="000D285C">
        <w:rPr>
          <w:rFonts w:hint="eastAsia"/>
        </w:rPr>
        <w:t>超出免费维护期后按照合同金额的</w:t>
      </w:r>
      <w:r w:rsidR="000D285C">
        <w:rPr>
          <w:rFonts w:hint="eastAsia"/>
        </w:rPr>
        <w:t>2</w:t>
      </w:r>
      <w:r w:rsidR="000D285C">
        <w:t>0</w:t>
      </w:r>
      <w:r w:rsidR="000D285C">
        <w:rPr>
          <w:rFonts w:hint="eastAsia"/>
        </w:rPr>
        <w:t>%</w:t>
      </w:r>
      <w:r w:rsidR="000D285C">
        <w:rPr>
          <w:rFonts w:hint="eastAsia"/>
        </w:rPr>
        <w:t>收取年度维护费用或另行约定。</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11" w:name="_Toc102470083"/>
      <w:r w:rsidRPr="00DC6503">
        <w:rPr>
          <w:rFonts w:ascii="Times New Roman" w:hint="eastAsia"/>
          <w:sz w:val="21"/>
        </w:rPr>
        <w:t>五、</w:t>
      </w:r>
      <w:r w:rsidR="00483E56" w:rsidRPr="00DC6503">
        <w:rPr>
          <w:rFonts w:ascii="Times New Roman" w:hint="eastAsia"/>
          <w:sz w:val="21"/>
        </w:rPr>
        <w:t>转委托</w:t>
      </w:r>
      <w:bookmarkEnd w:id="11"/>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2" w:name="_Toc102470084"/>
      <w:r>
        <w:rPr>
          <w:rFonts w:ascii="Times New Roman" w:hint="eastAsia"/>
          <w:sz w:val="21"/>
        </w:rPr>
        <w:t>六、</w:t>
      </w:r>
      <w:r w:rsidR="00483E56" w:rsidRPr="007C779E">
        <w:rPr>
          <w:rFonts w:ascii="Times New Roman" w:hint="eastAsia"/>
          <w:sz w:val="21"/>
        </w:rPr>
        <w:t>保密</w:t>
      </w:r>
      <w:bookmarkEnd w:id="12"/>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w:t>
      </w:r>
      <w:r w:rsidR="003A7786" w:rsidRPr="0045606B">
        <w:rPr>
          <w:rFonts w:hint="eastAsia"/>
          <w:szCs w:val="21"/>
        </w:rPr>
        <w:lastRenderedPageBreak/>
        <w:t>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3"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3"/>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001012E8">
        <w:rPr>
          <w:szCs w:val="21"/>
          <w:u w:val="single"/>
        </w:rPr>
        <w:t>U8</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4" w:name="_Toc102470086"/>
      <w:r>
        <w:rPr>
          <w:rFonts w:ascii="Times New Roman" w:hint="eastAsia"/>
          <w:bCs/>
          <w:sz w:val="21"/>
          <w:szCs w:val="21"/>
        </w:rPr>
        <w:lastRenderedPageBreak/>
        <w:t>八、</w:t>
      </w:r>
      <w:r w:rsidR="00483E56" w:rsidRPr="00F165F0">
        <w:rPr>
          <w:rFonts w:ascii="Times New Roman" w:hint="eastAsia"/>
          <w:bCs/>
          <w:sz w:val="21"/>
          <w:szCs w:val="21"/>
        </w:rPr>
        <w:t>第三方知识产权</w:t>
      </w:r>
      <w:bookmarkEnd w:id="14"/>
    </w:p>
    <w:p w:rsidR="00517435" w:rsidRDefault="00483E56" w:rsidP="00261406">
      <w:pPr>
        <w:spacing w:line="400" w:lineRule="exact"/>
      </w:pPr>
      <w:bookmarkStart w:id="15"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w:t>
      </w:r>
      <w:r w:rsidR="000D285C">
        <w:rPr>
          <w:rFonts w:hint="eastAsia"/>
        </w:rPr>
        <w:t>最高不超过累计收款金额的赔偿责任</w:t>
      </w:r>
      <w:r w:rsidR="008B354A">
        <w:rPr>
          <w:rFonts w:hint="eastAsia"/>
        </w:rPr>
        <w:t>。</w:t>
      </w:r>
    </w:p>
    <w:bookmarkEnd w:id="15"/>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6"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6"/>
    </w:p>
    <w:p w:rsidR="00004B43" w:rsidRDefault="00004B43" w:rsidP="00004B43">
      <w:pPr>
        <w:spacing w:line="400" w:lineRule="exact"/>
      </w:pPr>
      <w:r>
        <w:rPr>
          <w:rFonts w:hint="eastAsia"/>
        </w:rPr>
        <w:t>10.1</w:t>
      </w:r>
      <w:r w:rsidRPr="003D44F0">
        <w:rPr>
          <w:rFonts w:hint="eastAsia"/>
        </w:rPr>
        <w:t>本合同所述费用均为人民币含税价</w:t>
      </w:r>
      <w:r w:rsidR="00120772">
        <w:rPr>
          <w:rFonts w:hint="eastAsia"/>
        </w:rPr>
        <w:t>（国内：普通增值税发票</w:t>
      </w:r>
      <w:r w:rsidR="00BD2A5A">
        <w:rPr>
          <w:rFonts w:hint="eastAsia"/>
        </w:rPr>
        <w:t>【软件服务】</w:t>
      </w:r>
      <w:r w:rsidR="00120772">
        <w:rPr>
          <w:rFonts w:hint="eastAsia"/>
        </w:rPr>
        <w:t>，海外：符合</w:t>
      </w:r>
      <w:r w:rsidR="005A1220">
        <w:rPr>
          <w:rFonts w:hint="eastAsia"/>
        </w:rPr>
        <w:t>甲方合理</w:t>
      </w:r>
      <w:r w:rsidR="00120772">
        <w:rPr>
          <w:rFonts w:hint="eastAsia"/>
        </w:rPr>
        <w:t>要求的形式发票）</w:t>
      </w:r>
      <w:r w:rsidRPr="003D44F0">
        <w:rPr>
          <w:rFonts w:hint="eastAsia"/>
        </w:rPr>
        <w:t>。</w:t>
      </w:r>
    </w:p>
    <w:p w:rsidR="002A77A3" w:rsidRDefault="004E22B3" w:rsidP="004E22B3">
      <w:pPr>
        <w:spacing w:line="400" w:lineRule="exact"/>
      </w:pPr>
      <w:r>
        <w:rPr>
          <w:rFonts w:hint="eastAsia"/>
        </w:rPr>
        <w:t>10.2</w:t>
      </w:r>
      <w:r w:rsidR="002A77A3" w:rsidRPr="002A77A3">
        <w:rPr>
          <w:rFonts w:hint="eastAsia"/>
        </w:rPr>
        <w:t xml:space="preserve"> </w:t>
      </w:r>
      <w:r w:rsidR="002A77A3">
        <w:rPr>
          <w:rFonts w:hint="eastAsia"/>
        </w:rPr>
        <w:t>本应用软件开发、实施、培训（不含第三方软件）合计人民币</w:t>
      </w:r>
      <w:r w:rsidR="002A77A3">
        <w:rPr>
          <w:rFonts w:hint="eastAsia"/>
        </w:rPr>
        <w:t>45000</w:t>
      </w:r>
      <w:r w:rsidR="002A77A3">
        <w:rPr>
          <w:rFonts w:hint="eastAsia"/>
        </w:rPr>
        <w:t>元（大写：</w:t>
      </w:r>
      <w:r w:rsidR="002A77A3" w:rsidRPr="002A77A3">
        <w:rPr>
          <w:rFonts w:hint="eastAsia"/>
          <w:u w:val="single"/>
        </w:rPr>
        <w:t>人民币肆万伍仟元整</w:t>
      </w:r>
      <w:r w:rsidR="002A77A3">
        <w:rPr>
          <w:rFonts w:hint="eastAsia"/>
        </w:rPr>
        <w:t>）</w:t>
      </w:r>
    </w:p>
    <w:p w:rsidR="002A77A3" w:rsidRDefault="002A77A3" w:rsidP="004E22B3">
      <w:pPr>
        <w:spacing w:line="400" w:lineRule="exact"/>
      </w:pPr>
      <w:r>
        <w:rPr>
          <w:rFonts w:hint="eastAsia"/>
        </w:rPr>
        <w:t>其中：</w:t>
      </w:r>
    </w:p>
    <w:p w:rsidR="002A77A3" w:rsidRDefault="0033600E" w:rsidP="0033600E">
      <w:pPr>
        <w:spacing w:line="400" w:lineRule="exact"/>
      </w:pPr>
      <w:r>
        <w:rPr>
          <w:rFonts w:hint="eastAsia"/>
        </w:rPr>
        <w:t>10.2.1</w:t>
      </w:r>
      <w:r w:rsidR="004E22B3">
        <w:rPr>
          <w:rFonts w:hint="eastAsia"/>
        </w:rPr>
        <w:t>软件开发：人民币</w:t>
      </w:r>
      <w:r w:rsidR="00C85F5D">
        <w:rPr>
          <w:u w:val="single"/>
        </w:rPr>
        <w:t>40</w:t>
      </w:r>
      <w:r w:rsidR="00211B4E">
        <w:rPr>
          <w:u w:val="single"/>
        </w:rPr>
        <w:t>,</w:t>
      </w:r>
      <w:r w:rsidR="00002133">
        <w:rPr>
          <w:u w:val="single"/>
        </w:rPr>
        <w:t>000</w:t>
      </w:r>
      <w:r w:rsidR="004E22B3">
        <w:rPr>
          <w:rFonts w:hint="eastAsia"/>
        </w:rPr>
        <w:t>元</w:t>
      </w:r>
      <w:r w:rsidR="004E22B3">
        <w:rPr>
          <w:rFonts w:hint="eastAsia"/>
        </w:rPr>
        <w:t xml:space="preserve"> (</w:t>
      </w:r>
      <w:r w:rsidR="004E22B3">
        <w:rPr>
          <w:rFonts w:hint="eastAsia"/>
        </w:rPr>
        <w:t>大写：</w:t>
      </w:r>
      <w:r w:rsidR="004E22B3">
        <w:rPr>
          <w:rFonts w:hint="eastAsia"/>
          <w:u w:val="single"/>
        </w:rPr>
        <w:t>人民币</w:t>
      </w:r>
      <w:r w:rsidR="00C85F5D">
        <w:rPr>
          <w:rFonts w:hint="eastAsia"/>
          <w:u w:val="single"/>
        </w:rPr>
        <w:t>肆</w:t>
      </w:r>
      <w:r w:rsidR="001012E8">
        <w:rPr>
          <w:rFonts w:hint="eastAsia"/>
          <w:u w:val="single"/>
        </w:rPr>
        <w:t>万元整</w:t>
      </w:r>
      <w:r w:rsidR="004E22B3">
        <w:rPr>
          <w:rFonts w:hint="eastAsia"/>
        </w:rPr>
        <w:t>)</w:t>
      </w:r>
    </w:p>
    <w:p w:rsidR="00C85F5D" w:rsidRDefault="0033600E" w:rsidP="0033600E">
      <w:pPr>
        <w:spacing w:line="400" w:lineRule="exact"/>
      </w:pPr>
      <w:r>
        <w:rPr>
          <w:rFonts w:hint="eastAsia"/>
        </w:rPr>
        <w:t>10.2.2</w:t>
      </w:r>
      <w:r w:rsidR="002A77A3">
        <w:rPr>
          <w:rFonts w:hint="eastAsia"/>
        </w:rPr>
        <w:t>实施费用：人民币</w:t>
      </w:r>
      <w:r w:rsidR="002A77A3" w:rsidRPr="002A77A3">
        <w:rPr>
          <w:rFonts w:hint="eastAsia"/>
          <w:u w:val="single"/>
        </w:rPr>
        <w:t>5</w:t>
      </w:r>
      <w:r w:rsidR="002A77A3">
        <w:rPr>
          <w:rFonts w:hint="eastAsia"/>
          <w:u w:val="single"/>
        </w:rPr>
        <w:t>,</w:t>
      </w:r>
      <w:r w:rsidR="002A77A3" w:rsidRPr="002A77A3">
        <w:rPr>
          <w:rFonts w:hint="eastAsia"/>
          <w:u w:val="single"/>
        </w:rPr>
        <w:t>000</w:t>
      </w:r>
      <w:r w:rsidR="002A77A3">
        <w:rPr>
          <w:rFonts w:hint="eastAsia"/>
        </w:rPr>
        <w:t>元（大写：</w:t>
      </w:r>
      <w:r w:rsidR="002A77A3" w:rsidRPr="002A77A3">
        <w:rPr>
          <w:rFonts w:hint="eastAsia"/>
          <w:u w:val="single"/>
        </w:rPr>
        <w:t>人民币伍仟元整</w:t>
      </w:r>
      <w:r w:rsidR="002A77A3">
        <w:rPr>
          <w:rFonts w:hint="eastAsia"/>
        </w:rPr>
        <w:t>），以签字确认的实施日志具体结算，结算方式：确定的实施日志人天</w:t>
      </w:r>
      <w:r w:rsidR="002A77A3">
        <w:rPr>
          <w:rFonts w:hint="eastAsia"/>
        </w:rPr>
        <w:t xml:space="preserve"> *</w:t>
      </w:r>
      <w:r w:rsidR="002A77A3">
        <w:t xml:space="preserve"> 500</w:t>
      </w:r>
      <w:r w:rsidR="002A77A3">
        <w:rPr>
          <w:rFonts w:hint="eastAsia"/>
        </w:rPr>
        <w:t>元</w:t>
      </w:r>
      <w:r w:rsidR="002A77A3">
        <w:rPr>
          <w:rFonts w:hint="eastAsia"/>
        </w:rPr>
        <w:t>/</w:t>
      </w:r>
      <w:r w:rsidR="002A77A3">
        <w:rPr>
          <w:rFonts w:hint="eastAsia"/>
        </w:rPr>
        <w:t>天</w:t>
      </w:r>
      <w:r>
        <w:rPr>
          <w:rFonts w:hint="eastAsia"/>
        </w:rPr>
        <w:t>（总人天不得超过</w:t>
      </w:r>
      <w:r>
        <w:rPr>
          <w:rFonts w:hint="eastAsia"/>
        </w:rPr>
        <w:t>10</w:t>
      </w:r>
      <w:r>
        <w:rPr>
          <w:rFonts w:hint="eastAsia"/>
        </w:rPr>
        <w:t>天</w:t>
      </w:r>
      <w:r w:rsidR="002B70B1">
        <w:rPr>
          <w:rFonts w:hint="eastAsia"/>
        </w:rPr>
        <w:t>，实施费用不得超过人民币</w:t>
      </w:r>
      <w:r w:rsidR="002B70B1">
        <w:rPr>
          <w:rFonts w:hint="eastAsia"/>
        </w:rPr>
        <w:t>5</w:t>
      </w:r>
      <w:r w:rsidR="002B70B1">
        <w:t>,</w:t>
      </w:r>
      <w:r w:rsidR="002B70B1">
        <w:rPr>
          <w:rFonts w:hint="eastAsia"/>
        </w:rPr>
        <w:t>000</w:t>
      </w:r>
      <w:r w:rsidR="002B70B1">
        <w:rPr>
          <w:rFonts w:hint="eastAsia"/>
        </w:rPr>
        <w:t>元</w:t>
      </w:r>
      <w:r>
        <w:rPr>
          <w:rFonts w:hint="eastAsia"/>
        </w:rPr>
        <w:t>，</w:t>
      </w:r>
      <w:r w:rsidR="002B70B1">
        <w:rPr>
          <w:rFonts w:hint="eastAsia"/>
        </w:rPr>
        <w:t>甲方无正当理由不得拒绝签字确认</w:t>
      </w:r>
      <w:r>
        <w:rPr>
          <w:rFonts w:hint="eastAsia"/>
        </w:rPr>
        <w:t>）</w:t>
      </w:r>
    </w:p>
    <w:p w:rsidR="004E22B3" w:rsidRDefault="00C85F5D" w:rsidP="004E22B3">
      <w:pPr>
        <w:spacing w:line="400" w:lineRule="exact"/>
      </w:pPr>
      <w:r>
        <w:rPr>
          <w:rFonts w:hint="eastAsia"/>
        </w:rPr>
        <w:t>10.</w:t>
      </w:r>
      <w:r w:rsidR="0033600E">
        <w:t>3</w:t>
      </w:r>
      <w:r w:rsidR="004E22B3">
        <w:rPr>
          <w:rFonts w:hint="eastAsia"/>
        </w:rPr>
        <w:t>.</w:t>
      </w:r>
      <w:r w:rsidR="004E22B3">
        <w:rPr>
          <w:rFonts w:hint="eastAsia"/>
        </w:rPr>
        <w:t>支付方式</w:t>
      </w:r>
    </w:p>
    <w:p w:rsidR="00004B43" w:rsidRDefault="00C85F5D" w:rsidP="00004B43">
      <w:pPr>
        <w:spacing w:line="400" w:lineRule="exact"/>
      </w:pPr>
      <w:r>
        <w:rPr>
          <w:rFonts w:hint="eastAsia"/>
        </w:rPr>
        <w:t>10.</w:t>
      </w:r>
      <w:r w:rsidR="0033600E">
        <w:t>3</w:t>
      </w:r>
      <w:r w:rsidR="00004B43">
        <w:rPr>
          <w:rFonts w:hint="eastAsia"/>
        </w:rPr>
        <w:t>.1.</w:t>
      </w:r>
      <w:r w:rsidR="00004B43">
        <w:rPr>
          <w:rFonts w:hint="eastAsia"/>
        </w:rPr>
        <w:t>甲方将以</w:t>
      </w:r>
      <w:r w:rsidR="000D285C">
        <w:rPr>
          <w:rFonts w:hint="eastAsia"/>
        </w:rPr>
        <w:t>银行</w:t>
      </w:r>
      <w:r w:rsidR="00004B43">
        <w:rPr>
          <w:rFonts w:hint="eastAsia"/>
        </w:rPr>
        <w:t>转账的方式向乙方支付。</w:t>
      </w:r>
    </w:p>
    <w:p w:rsidR="00337195" w:rsidRDefault="00337195" w:rsidP="00004B43">
      <w:pPr>
        <w:spacing w:line="400" w:lineRule="exact"/>
      </w:pPr>
      <w:r>
        <w:rPr>
          <w:rFonts w:hint="eastAsia"/>
        </w:rPr>
        <w:t>国内</w:t>
      </w:r>
    </w:p>
    <w:p w:rsidR="00337195" w:rsidRDefault="00337195" w:rsidP="00337195">
      <w:pPr>
        <w:spacing w:line="400" w:lineRule="exact"/>
        <w:ind w:leftChars="188" w:left="421"/>
      </w:pPr>
      <w:r>
        <w:rPr>
          <w:rFonts w:hint="eastAsia"/>
        </w:rPr>
        <w:t>开户</w:t>
      </w:r>
      <w:r w:rsidRPr="0069425C">
        <w:rPr>
          <w:rFonts w:hint="eastAsia"/>
        </w:rPr>
        <w:t>名</w:t>
      </w:r>
      <w:r>
        <w:rPr>
          <w:rFonts w:hint="eastAsia"/>
        </w:rPr>
        <w:t>称：</w:t>
      </w:r>
      <w:r w:rsidRPr="00FB0B58">
        <w:rPr>
          <w:rFonts w:hint="eastAsia"/>
          <w:bCs/>
        </w:rPr>
        <w:t>苏州德睦信息科技有限公司</w:t>
      </w:r>
      <w:r w:rsidRPr="0069425C">
        <w:rPr>
          <w:rFonts w:hint="eastAsia"/>
        </w:rPr>
        <w:t xml:space="preserve"> </w:t>
      </w:r>
      <w:r>
        <w:rPr>
          <w:rFonts w:hint="eastAsia"/>
        </w:rPr>
        <w:t xml:space="preserve"> </w:t>
      </w:r>
    </w:p>
    <w:p w:rsidR="00337195" w:rsidRDefault="00337195" w:rsidP="00337195">
      <w:pPr>
        <w:spacing w:line="400" w:lineRule="exact"/>
        <w:ind w:leftChars="188" w:left="421"/>
      </w:pPr>
      <w:r>
        <w:rPr>
          <w:rFonts w:hint="eastAsia"/>
        </w:rPr>
        <w:t>开户银行：</w:t>
      </w:r>
      <w:r w:rsidRPr="00FB0B58">
        <w:rPr>
          <w:rFonts w:hint="eastAsia"/>
          <w:bCs/>
        </w:rPr>
        <w:t>苏州银行黄埭支行</w:t>
      </w:r>
    </w:p>
    <w:p w:rsidR="00337195" w:rsidRDefault="00337195" w:rsidP="00337195">
      <w:pPr>
        <w:spacing w:line="400" w:lineRule="exact"/>
        <w:ind w:leftChars="188" w:left="421"/>
      </w:pPr>
      <w:r>
        <w:rPr>
          <w:rFonts w:hint="eastAsia"/>
        </w:rPr>
        <w:lastRenderedPageBreak/>
        <w:t>银行账号</w:t>
      </w:r>
      <w:r w:rsidRPr="0069425C">
        <w:rPr>
          <w:rFonts w:hint="eastAsia"/>
        </w:rPr>
        <w:t>：</w:t>
      </w:r>
      <w:r w:rsidRPr="00FB0B58">
        <w:rPr>
          <w:rFonts w:hint="eastAsia"/>
          <w:bCs/>
        </w:rPr>
        <w:t>7066601111120131002448</w:t>
      </w:r>
    </w:p>
    <w:p w:rsidR="00337195" w:rsidRDefault="00337195" w:rsidP="00004B43">
      <w:pPr>
        <w:spacing w:line="400" w:lineRule="exact"/>
      </w:pPr>
      <w:r>
        <w:rPr>
          <w:rFonts w:hint="eastAsia"/>
        </w:rPr>
        <w:t>海外</w:t>
      </w:r>
    </w:p>
    <w:p w:rsidR="004E22B3" w:rsidRPr="00226235" w:rsidRDefault="004E22B3" w:rsidP="00337195">
      <w:pPr>
        <w:spacing w:line="400" w:lineRule="exact"/>
        <w:ind w:leftChars="188" w:left="421"/>
      </w:pPr>
      <w:r w:rsidRPr="00226235">
        <w:rPr>
          <w:rFonts w:hint="eastAsia"/>
        </w:rPr>
        <w:t>开户名称：</w:t>
      </w:r>
      <w:r w:rsidRPr="00226235">
        <w:rPr>
          <w:rFonts w:hint="eastAsia"/>
          <w:sz w:val="24"/>
        </w:rPr>
        <w:t>Suzhou DEMO Information Technology Co.Ltd</w:t>
      </w:r>
    </w:p>
    <w:p w:rsidR="004E22B3" w:rsidRPr="00226235" w:rsidRDefault="004E22B3" w:rsidP="00337195">
      <w:pPr>
        <w:ind w:leftChars="188" w:left="421"/>
        <w:rPr>
          <w:sz w:val="24"/>
        </w:rPr>
      </w:pPr>
      <w:r w:rsidRPr="00226235">
        <w:rPr>
          <w:rFonts w:hint="eastAsia"/>
        </w:rPr>
        <w:t>开户银行：</w:t>
      </w:r>
      <w:r w:rsidRPr="00226235">
        <w:rPr>
          <w:rFonts w:hint="eastAsia"/>
          <w:sz w:val="24"/>
        </w:rPr>
        <w:t>BANK  OF  SUZHOU  CO.,LTD.</w:t>
      </w:r>
    </w:p>
    <w:p w:rsidR="004E22B3" w:rsidRPr="00226235" w:rsidRDefault="004E22B3" w:rsidP="00337195">
      <w:pPr>
        <w:spacing w:line="400" w:lineRule="exact"/>
        <w:ind w:leftChars="188" w:left="421"/>
      </w:pPr>
      <w:r w:rsidRPr="00226235">
        <w:rPr>
          <w:rFonts w:hint="eastAsia"/>
          <w:szCs w:val="21"/>
        </w:rPr>
        <w:t>银行地址：</w:t>
      </w:r>
      <w:r w:rsidRPr="00226235">
        <w:rPr>
          <w:rFonts w:hint="eastAsia"/>
          <w:sz w:val="24"/>
        </w:rPr>
        <w:t>NO.1018 JIAYUAN ROAD,XIANGCHENG DISTRICT SUZHOU, JIANGSU  P.R.CHINA</w:t>
      </w:r>
    </w:p>
    <w:p w:rsidR="004E22B3" w:rsidRPr="00226235" w:rsidRDefault="004E22B3" w:rsidP="00337195">
      <w:pPr>
        <w:spacing w:line="400" w:lineRule="exact"/>
        <w:ind w:leftChars="188" w:left="421"/>
        <w:rPr>
          <w:u w:val="single"/>
        </w:rPr>
      </w:pPr>
      <w:r w:rsidRPr="00226235">
        <w:rPr>
          <w:rFonts w:hint="eastAsia"/>
        </w:rPr>
        <w:t>银行账号：</w:t>
      </w:r>
      <w:r w:rsidRPr="00226235">
        <w:rPr>
          <w:rFonts w:hint="eastAsia"/>
        </w:rPr>
        <w:t>7066601111120131002448</w:t>
      </w:r>
    </w:p>
    <w:p w:rsidR="004E22B3" w:rsidRPr="001B7B8F" w:rsidRDefault="004E22B3" w:rsidP="00337195">
      <w:pPr>
        <w:spacing w:line="400" w:lineRule="exact"/>
        <w:ind w:leftChars="188" w:left="421"/>
      </w:pPr>
      <w:bookmarkStart w:id="17" w:name="OLE_LINK2"/>
      <w:bookmarkStart w:id="18" w:name="OLE_LINK3"/>
      <w:r w:rsidRPr="00226235">
        <w:rPr>
          <w:rFonts w:hint="eastAsia"/>
        </w:rPr>
        <w:t>SWIFT CODE</w:t>
      </w:r>
      <w:bookmarkEnd w:id="17"/>
      <w:r w:rsidRPr="00226235">
        <w:rPr>
          <w:rFonts w:hint="eastAsia"/>
        </w:rPr>
        <w:t>:</w:t>
      </w:r>
      <w:r w:rsidRPr="00226235">
        <w:t>DWRBCNSUXXX</w:t>
      </w:r>
    </w:p>
    <w:bookmarkEnd w:id="18"/>
    <w:p w:rsidR="000514B1" w:rsidRPr="005714EF" w:rsidRDefault="005B1716" w:rsidP="00261406">
      <w:pPr>
        <w:spacing w:line="400" w:lineRule="exact"/>
      </w:pPr>
      <w:r w:rsidRPr="005714EF">
        <w:t>10.</w:t>
      </w:r>
      <w:r w:rsidR="0033600E">
        <w:t>3</w:t>
      </w:r>
      <w:r w:rsidRPr="005714EF">
        <w:t>.2</w:t>
      </w:r>
      <w:r w:rsidR="00E653B1" w:rsidRPr="005714EF">
        <w:rPr>
          <w:rFonts w:hint="eastAsia"/>
        </w:rPr>
        <w:t>费用</w:t>
      </w:r>
      <w:r w:rsidRPr="005714EF">
        <w:t>支付方式</w:t>
      </w:r>
    </w:p>
    <w:p w:rsidR="004E22B3" w:rsidRPr="005714EF" w:rsidRDefault="00483E56" w:rsidP="004E22B3">
      <w:pPr>
        <w:spacing w:line="400" w:lineRule="exact"/>
      </w:pPr>
      <w:r w:rsidRPr="005714EF">
        <w:t>10.</w:t>
      </w:r>
      <w:r w:rsidR="0033600E">
        <w:t>3</w:t>
      </w:r>
      <w:r w:rsidRPr="005714EF">
        <w:t>.2.</w:t>
      </w:r>
      <w:r w:rsidR="0033600E">
        <w:t>1</w:t>
      </w:r>
      <w:r w:rsidRPr="005714EF">
        <w:t>第一</w:t>
      </w:r>
      <w:r w:rsidR="009E1236" w:rsidRPr="005714EF">
        <w:rPr>
          <w:rFonts w:hint="eastAsia"/>
        </w:rPr>
        <w:t>笔</w:t>
      </w:r>
      <w:r w:rsidRPr="005714EF">
        <w:t>支付：</w:t>
      </w:r>
      <w:r w:rsidR="00495BE0" w:rsidRPr="005714EF">
        <w:rPr>
          <w:rFonts w:hint="eastAsia"/>
        </w:rPr>
        <w:t>本合同生效</w:t>
      </w:r>
      <w:r w:rsidR="001E3C0D" w:rsidRPr="005714EF">
        <w:rPr>
          <w:rFonts w:hint="eastAsia"/>
        </w:rPr>
        <w:t>后</w:t>
      </w:r>
      <w:r w:rsidR="00495BE0" w:rsidRPr="005714EF">
        <w:t>3</w:t>
      </w:r>
      <w:r w:rsidR="001E3C0D" w:rsidRPr="005714EF">
        <w:rPr>
          <w:rFonts w:hint="eastAsia"/>
        </w:rPr>
        <w:t>个工作日内，甲方向乙方支付总费用的</w:t>
      </w:r>
      <w:r w:rsidR="00495BE0" w:rsidRPr="005714EF">
        <w:rPr>
          <w:u w:val="single"/>
        </w:rPr>
        <w:t>5</w:t>
      </w:r>
      <w:r w:rsidR="004E22B3" w:rsidRPr="005714EF">
        <w:rPr>
          <w:rFonts w:hint="eastAsia"/>
          <w:u w:val="single"/>
        </w:rPr>
        <w:t>0</w:t>
      </w:r>
      <w:r w:rsidR="004E22B3" w:rsidRPr="005714EF">
        <w:rPr>
          <w:rFonts w:eastAsiaTheme="minorEastAsia"/>
        </w:rPr>
        <w:t>%</w:t>
      </w:r>
      <w:r w:rsidR="004E22B3" w:rsidRPr="005714EF">
        <w:rPr>
          <w:rFonts w:eastAsiaTheme="minorEastAsia" w:hAnsiTheme="minorEastAsia"/>
        </w:rPr>
        <w:t>，</w:t>
      </w:r>
      <w:r w:rsidR="004E22B3" w:rsidRPr="005714EF">
        <w:t>即人民币</w:t>
      </w:r>
      <w:r w:rsidR="00211B4E" w:rsidRPr="005714EF">
        <w:rPr>
          <w:u w:val="single"/>
        </w:rPr>
        <w:t>2</w:t>
      </w:r>
      <w:r w:rsidR="00495BE0" w:rsidRPr="005714EF">
        <w:rPr>
          <w:u w:val="single"/>
        </w:rPr>
        <w:t>00</w:t>
      </w:r>
      <w:r w:rsidR="00211B4E" w:rsidRPr="005714EF">
        <w:rPr>
          <w:u w:val="single"/>
        </w:rPr>
        <w:t>00</w:t>
      </w:r>
      <w:r w:rsidR="004E22B3" w:rsidRPr="005714EF">
        <w:rPr>
          <w:rFonts w:hAnsi="宋体"/>
        </w:rPr>
        <w:t>元（大写：</w:t>
      </w:r>
      <w:r w:rsidR="004E22B3" w:rsidRPr="005714EF">
        <w:rPr>
          <w:rFonts w:hAnsi="宋体" w:hint="eastAsia"/>
        </w:rPr>
        <w:t>人民币</w:t>
      </w:r>
      <w:r w:rsidR="004E22B3" w:rsidRPr="005714EF">
        <w:rPr>
          <w:rFonts w:hAnsi="宋体" w:hint="eastAsia"/>
        </w:rPr>
        <w:t xml:space="preserve"> </w:t>
      </w:r>
      <w:r w:rsidR="00E62E6F" w:rsidRPr="005714EF">
        <w:rPr>
          <w:rFonts w:hAnsi="宋体" w:hint="eastAsia"/>
          <w:u w:val="single"/>
        </w:rPr>
        <w:t>贰</w:t>
      </w:r>
      <w:r w:rsidR="00211B4E" w:rsidRPr="005714EF">
        <w:rPr>
          <w:rFonts w:hAnsi="宋体" w:hint="eastAsia"/>
          <w:u w:val="single"/>
        </w:rPr>
        <w:t>万</w:t>
      </w:r>
      <w:r w:rsidR="004E22B3" w:rsidRPr="005714EF">
        <w:rPr>
          <w:rFonts w:hAnsi="宋体" w:hint="eastAsia"/>
          <w:u w:val="single"/>
        </w:rPr>
        <w:t>元整</w:t>
      </w:r>
      <w:r w:rsidR="004E22B3" w:rsidRPr="005714EF">
        <w:rPr>
          <w:rFonts w:hAnsi="宋体"/>
        </w:rPr>
        <w:t>）</w:t>
      </w:r>
    </w:p>
    <w:p w:rsidR="00211B4E" w:rsidRPr="005714EF" w:rsidRDefault="00211B4E" w:rsidP="00211B4E">
      <w:pPr>
        <w:spacing w:line="400" w:lineRule="exact"/>
      </w:pPr>
      <w:r w:rsidRPr="005714EF">
        <w:t>10.</w:t>
      </w:r>
      <w:r w:rsidR="0033600E">
        <w:t>3.2.2</w:t>
      </w:r>
      <w:r w:rsidRPr="005714EF">
        <w:t>第二</w:t>
      </w:r>
      <w:r w:rsidRPr="005714EF">
        <w:rPr>
          <w:rFonts w:hint="eastAsia"/>
        </w:rPr>
        <w:t>笔</w:t>
      </w:r>
      <w:r w:rsidRPr="005714EF">
        <w:t>支付：</w:t>
      </w:r>
      <w:r w:rsidR="00495BE0" w:rsidRPr="005714EF">
        <w:t>项目</w:t>
      </w:r>
      <w:r w:rsidR="006036B6">
        <w:rPr>
          <w:rFonts w:hint="eastAsia"/>
        </w:rPr>
        <w:t>验收</w:t>
      </w:r>
      <w:r w:rsidR="00495BE0" w:rsidRPr="005714EF">
        <w:t>后</w:t>
      </w:r>
      <w:r w:rsidR="006036B6">
        <w:rPr>
          <w:rFonts w:hint="eastAsia"/>
        </w:rPr>
        <w:t>1</w:t>
      </w:r>
      <w:r w:rsidR="00495BE0" w:rsidRPr="005714EF">
        <w:rPr>
          <w:rFonts w:hint="eastAsia"/>
        </w:rPr>
        <w:t>5</w:t>
      </w:r>
      <w:r w:rsidR="00495BE0" w:rsidRPr="005714EF">
        <w:rPr>
          <w:rFonts w:hint="eastAsia"/>
        </w:rPr>
        <w:t>个</w:t>
      </w:r>
      <w:r w:rsidR="006036B6">
        <w:rPr>
          <w:rFonts w:hint="eastAsia"/>
        </w:rPr>
        <w:t>自然</w:t>
      </w:r>
      <w:r w:rsidR="00495BE0" w:rsidRPr="005714EF">
        <w:rPr>
          <w:rFonts w:hint="eastAsia"/>
        </w:rPr>
        <w:t>日内</w:t>
      </w:r>
      <w:r w:rsidRPr="005714EF">
        <w:t>，甲方向乙方支付总费用的</w:t>
      </w:r>
      <w:r w:rsidRPr="005714EF">
        <w:rPr>
          <w:rFonts w:hint="eastAsia"/>
          <w:u w:val="single"/>
        </w:rPr>
        <w:t>30</w:t>
      </w:r>
      <w:r w:rsidRPr="005714EF">
        <w:rPr>
          <w:rFonts w:eastAsiaTheme="minorEastAsia"/>
        </w:rPr>
        <w:t>%</w:t>
      </w:r>
      <w:r w:rsidRPr="005714EF">
        <w:rPr>
          <w:rFonts w:eastAsiaTheme="minorEastAsia" w:hAnsiTheme="minorEastAsia"/>
        </w:rPr>
        <w:t>，</w:t>
      </w:r>
      <w:r w:rsidRPr="005714EF">
        <w:t>即人民币</w:t>
      </w:r>
      <w:r w:rsidR="00495BE0" w:rsidRPr="005714EF">
        <w:rPr>
          <w:u w:val="single"/>
        </w:rPr>
        <w:t>120</w:t>
      </w:r>
      <w:r w:rsidRPr="005714EF">
        <w:rPr>
          <w:u w:val="single"/>
        </w:rPr>
        <w:t>00</w:t>
      </w:r>
      <w:r w:rsidRPr="005714EF">
        <w:rPr>
          <w:rFonts w:hAnsi="宋体"/>
        </w:rPr>
        <w:t>元（大写：</w:t>
      </w:r>
      <w:r w:rsidRPr="005714EF">
        <w:rPr>
          <w:rFonts w:hAnsi="宋体" w:hint="eastAsia"/>
        </w:rPr>
        <w:t>人民币</w:t>
      </w:r>
      <w:r w:rsidRPr="005714EF">
        <w:rPr>
          <w:rFonts w:hAnsi="宋体" w:hint="eastAsia"/>
        </w:rPr>
        <w:t xml:space="preserve"> </w:t>
      </w:r>
      <w:r w:rsidR="00495BE0" w:rsidRPr="005714EF">
        <w:rPr>
          <w:rFonts w:hAnsi="宋体" w:hint="eastAsia"/>
          <w:u w:val="single"/>
        </w:rPr>
        <w:t>壹万贰仟</w:t>
      </w:r>
      <w:r w:rsidRPr="005714EF">
        <w:rPr>
          <w:rFonts w:hAnsi="宋体" w:hint="eastAsia"/>
          <w:u w:val="single"/>
        </w:rPr>
        <w:t>元整</w:t>
      </w:r>
      <w:r w:rsidRPr="005714EF">
        <w:rPr>
          <w:rFonts w:hAnsi="宋体"/>
        </w:rPr>
        <w:t>）</w:t>
      </w:r>
    </w:p>
    <w:p w:rsidR="00211B4E" w:rsidRDefault="00211B4E" w:rsidP="00211B4E">
      <w:pPr>
        <w:spacing w:line="400" w:lineRule="exact"/>
        <w:rPr>
          <w:rFonts w:hAnsi="宋体"/>
        </w:rPr>
      </w:pPr>
      <w:r w:rsidRPr="005714EF">
        <w:t>10.</w:t>
      </w:r>
      <w:r w:rsidR="0033600E">
        <w:t>3.2.3</w:t>
      </w:r>
      <w:r w:rsidR="009C3F7E" w:rsidRPr="005714EF">
        <w:t>第</w:t>
      </w:r>
      <w:r w:rsidRPr="005714EF">
        <w:t>三</w:t>
      </w:r>
      <w:r w:rsidRPr="005714EF">
        <w:rPr>
          <w:rFonts w:hint="eastAsia"/>
        </w:rPr>
        <w:t>笔</w:t>
      </w:r>
      <w:r w:rsidRPr="005714EF">
        <w:t>支付：项目</w:t>
      </w:r>
      <w:r w:rsidR="00495BE0" w:rsidRPr="005714EF">
        <w:rPr>
          <w:rFonts w:hint="eastAsia"/>
        </w:rPr>
        <w:t>验收</w:t>
      </w:r>
      <w:r w:rsidRPr="005714EF">
        <w:t>后</w:t>
      </w:r>
      <w:r w:rsidR="006036B6">
        <w:t>180</w:t>
      </w:r>
      <w:r w:rsidRPr="005714EF">
        <w:t xml:space="preserve"> </w:t>
      </w:r>
      <w:r w:rsidRPr="005714EF">
        <w:rPr>
          <w:rFonts w:hAnsiTheme="minorEastAsia"/>
        </w:rPr>
        <w:t>个</w:t>
      </w:r>
      <w:r w:rsidR="006036B6">
        <w:rPr>
          <w:rFonts w:hint="eastAsia"/>
        </w:rPr>
        <w:t>自然</w:t>
      </w:r>
      <w:r w:rsidRPr="005714EF">
        <w:t>日内，甲方向乙方支付总费用的</w:t>
      </w:r>
      <w:r w:rsidRPr="005714EF">
        <w:t xml:space="preserve"> </w:t>
      </w:r>
      <w:r w:rsidR="00495BE0" w:rsidRPr="005714EF">
        <w:rPr>
          <w:u w:val="single"/>
        </w:rPr>
        <w:t>2</w:t>
      </w:r>
      <w:r w:rsidRPr="005714EF">
        <w:rPr>
          <w:rFonts w:hint="eastAsia"/>
          <w:u w:val="single"/>
        </w:rPr>
        <w:t>0</w:t>
      </w:r>
      <w:r w:rsidRPr="005714EF">
        <w:rPr>
          <w:rFonts w:eastAsiaTheme="minorEastAsia"/>
        </w:rPr>
        <w:t>%</w:t>
      </w:r>
      <w:r w:rsidRPr="005714EF">
        <w:rPr>
          <w:rFonts w:eastAsiaTheme="minorEastAsia" w:hAnsiTheme="minorEastAsia"/>
        </w:rPr>
        <w:t>，</w:t>
      </w:r>
      <w:r w:rsidRPr="005714EF">
        <w:t>即人民币</w:t>
      </w:r>
      <w:r w:rsidR="00495BE0" w:rsidRPr="005714EF">
        <w:rPr>
          <w:rFonts w:hint="eastAsia"/>
          <w:u w:val="single"/>
        </w:rPr>
        <w:t>80</w:t>
      </w:r>
      <w:r w:rsidRPr="005714EF">
        <w:rPr>
          <w:u w:val="single"/>
        </w:rPr>
        <w:t>00</w:t>
      </w:r>
      <w:r w:rsidRPr="005714EF">
        <w:rPr>
          <w:rFonts w:hAnsi="宋体"/>
        </w:rPr>
        <w:t>元（大写：</w:t>
      </w:r>
      <w:r w:rsidRPr="005714EF">
        <w:rPr>
          <w:rFonts w:hAnsi="宋体" w:hint="eastAsia"/>
        </w:rPr>
        <w:t>人民币</w:t>
      </w:r>
      <w:r w:rsidR="00495BE0" w:rsidRPr="005714EF">
        <w:rPr>
          <w:rFonts w:hAnsi="宋体" w:hint="eastAsia"/>
          <w:u w:val="single"/>
        </w:rPr>
        <w:t>捌</w:t>
      </w:r>
      <w:r w:rsidRPr="005714EF">
        <w:rPr>
          <w:rFonts w:hAnsi="宋体" w:hint="eastAsia"/>
          <w:u w:val="single"/>
        </w:rPr>
        <w:t>仟元整</w:t>
      </w:r>
      <w:r w:rsidRPr="005714EF">
        <w:rPr>
          <w:rFonts w:hAnsi="宋体"/>
        </w:rPr>
        <w:t>）</w:t>
      </w:r>
    </w:p>
    <w:p w:rsidR="0033600E" w:rsidRPr="005714EF" w:rsidRDefault="0033600E" w:rsidP="00211B4E">
      <w:pPr>
        <w:spacing w:line="400" w:lineRule="exact"/>
        <w:rPr>
          <w:rFonts w:hAnsi="宋体"/>
        </w:rPr>
      </w:pPr>
      <w:r>
        <w:rPr>
          <w:rFonts w:hAnsi="宋体" w:hint="eastAsia"/>
        </w:rPr>
        <w:t>10.</w:t>
      </w:r>
      <w:r>
        <w:rPr>
          <w:rFonts w:hAnsi="宋体"/>
        </w:rPr>
        <w:t>3</w:t>
      </w:r>
      <w:r>
        <w:rPr>
          <w:rFonts w:hAnsi="宋体" w:hint="eastAsia"/>
        </w:rPr>
        <w:t>.2.4</w:t>
      </w:r>
      <w:r>
        <w:rPr>
          <w:rFonts w:hAnsi="宋体"/>
        </w:rPr>
        <w:t xml:space="preserve"> </w:t>
      </w:r>
      <w:r>
        <w:rPr>
          <w:rFonts w:hAnsi="宋体" w:hint="eastAsia"/>
        </w:rPr>
        <w:t>实施费用支付：</w:t>
      </w:r>
      <w:r w:rsidRPr="005714EF">
        <w:t>项目</w:t>
      </w:r>
      <w:r>
        <w:rPr>
          <w:rFonts w:hint="eastAsia"/>
        </w:rPr>
        <w:t>验收</w:t>
      </w:r>
      <w:r w:rsidRPr="005714EF">
        <w:t>后</w:t>
      </w:r>
      <w:r>
        <w:rPr>
          <w:rFonts w:hint="eastAsia"/>
        </w:rPr>
        <w:t>1</w:t>
      </w:r>
      <w:r w:rsidRPr="005714EF">
        <w:rPr>
          <w:rFonts w:hint="eastAsia"/>
        </w:rPr>
        <w:t>5</w:t>
      </w:r>
      <w:r w:rsidRPr="005714EF">
        <w:rPr>
          <w:rFonts w:hint="eastAsia"/>
        </w:rPr>
        <w:t>个</w:t>
      </w:r>
      <w:r>
        <w:rPr>
          <w:rFonts w:hint="eastAsia"/>
        </w:rPr>
        <w:t>自然</w:t>
      </w:r>
      <w:r w:rsidRPr="005714EF">
        <w:rPr>
          <w:rFonts w:hint="eastAsia"/>
        </w:rPr>
        <w:t>日内</w:t>
      </w:r>
      <w:r>
        <w:rPr>
          <w:rFonts w:hint="eastAsia"/>
        </w:rPr>
        <w:t>，甲方向乙方支付实施费用，实施费用计算如下：甲乙双方签字确定的实施人天</w:t>
      </w:r>
      <w:r>
        <w:rPr>
          <w:rFonts w:hint="eastAsia"/>
        </w:rPr>
        <w:t xml:space="preserve"> *</w:t>
      </w:r>
      <w:r>
        <w:t xml:space="preserve"> 500</w:t>
      </w:r>
      <w:r>
        <w:rPr>
          <w:rFonts w:hint="eastAsia"/>
        </w:rPr>
        <w:t>元</w:t>
      </w:r>
      <w:r>
        <w:rPr>
          <w:rFonts w:hint="eastAsia"/>
        </w:rPr>
        <w:t>/</w:t>
      </w:r>
      <w:r>
        <w:rPr>
          <w:rFonts w:hint="eastAsia"/>
        </w:rPr>
        <w:t>天（总人天不得超过</w:t>
      </w:r>
      <w:r>
        <w:rPr>
          <w:rFonts w:hint="eastAsia"/>
        </w:rPr>
        <w:t>10</w:t>
      </w:r>
      <w:r>
        <w:rPr>
          <w:rFonts w:hint="eastAsia"/>
        </w:rPr>
        <w:t>天）</w:t>
      </w:r>
    </w:p>
    <w:p w:rsidR="00495BE0" w:rsidRPr="005714EF" w:rsidRDefault="00495BE0" w:rsidP="00211B4E">
      <w:pPr>
        <w:spacing w:line="400" w:lineRule="exact"/>
      </w:pPr>
      <w:r w:rsidRPr="005714EF">
        <w:t>10.</w:t>
      </w:r>
      <w:r w:rsidR="0033600E">
        <w:t>3.2</w:t>
      </w:r>
      <w:r w:rsidR="0033600E">
        <w:rPr>
          <w:rFonts w:hint="eastAsia"/>
        </w:rPr>
        <w:t>.</w:t>
      </w:r>
      <w:r w:rsidR="0033600E">
        <w:t>5</w:t>
      </w:r>
      <w:r w:rsidRPr="005714EF">
        <w:rPr>
          <w:rFonts w:hint="eastAsia"/>
        </w:rPr>
        <w:t>差旅费：</w:t>
      </w:r>
      <w:r w:rsidR="006A5075" w:rsidRPr="005714EF">
        <w:rPr>
          <w:rFonts w:hint="eastAsia"/>
        </w:rPr>
        <w:t>甲方承担全部往返食宿费用（由</w:t>
      </w:r>
      <w:r w:rsidRPr="005714EF">
        <w:rPr>
          <w:rFonts w:hint="eastAsia"/>
        </w:rPr>
        <w:t>甲方负责购买</w:t>
      </w:r>
      <w:r w:rsidR="006A5075" w:rsidRPr="005714EF">
        <w:rPr>
          <w:rFonts w:hint="eastAsia"/>
        </w:rPr>
        <w:t>交通票【</w:t>
      </w:r>
      <w:r w:rsidRPr="005714EF">
        <w:rPr>
          <w:rFonts w:hint="eastAsia"/>
        </w:rPr>
        <w:t>车票</w:t>
      </w:r>
      <w:r w:rsidRPr="005714EF">
        <w:rPr>
          <w:rFonts w:hint="eastAsia"/>
        </w:rPr>
        <w:t>/</w:t>
      </w:r>
      <w:r w:rsidRPr="005714EF">
        <w:rPr>
          <w:rFonts w:hint="eastAsia"/>
        </w:rPr>
        <w:t>机票</w:t>
      </w:r>
      <w:r w:rsidRPr="005714EF">
        <w:rPr>
          <w:rFonts w:hint="eastAsia"/>
        </w:rPr>
        <w:t>/</w:t>
      </w:r>
      <w:r w:rsidRPr="005714EF">
        <w:rPr>
          <w:rFonts w:hint="eastAsia"/>
        </w:rPr>
        <w:t>船票</w:t>
      </w:r>
      <w:r w:rsidR="006A5075" w:rsidRPr="005714EF">
        <w:rPr>
          <w:rFonts w:hint="eastAsia"/>
        </w:rPr>
        <w:t>】并预定宾馆（准三星或以上标准），需要乙方自行解决餐饮的按照标准人民币每人每餐</w:t>
      </w:r>
      <w:r w:rsidR="006A5075" w:rsidRPr="005714EF">
        <w:rPr>
          <w:rFonts w:hint="eastAsia"/>
        </w:rPr>
        <w:t>50</w:t>
      </w:r>
      <w:r w:rsidR="006A5075" w:rsidRPr="005714EF">
        <w:rPr>
          <w:rFonts w:hint="eastAsia"/>
        </w:rPr>
        <w:t>元支付乙方</w:t>
      </w:r>
      <w:r w:rsidRPr="005714EF">
        <w:rPr>
          <w:rFonts w:hint="eastAsia"/>
        </w:rPr>
        <w:t>），</w:t>
      </w:r>
      <w:r w:rsidR="006A5075" w:rsidRPr="005714EF">
        <w:rPr>
          <w:rFonts w:hint="eastAsia"/>
        </w:rPr>
        <w:t>计费周期按照往返交通</w:t>
      </w:r>
      <w:r w:rsidRPr="005714EF">
        <w:rPr>
          <w:rFonts w:hint="eastAsia"/>
        </w:rPr>
        <w:t>票日期</w:t>
      </w:r>
      <w:r w:rsidR="006A5075" w:rsidRPr="005714EF">
        <w:rPr>
          <w:rFonts w:hint="eastAsia"/>
        </w:rPr>
        <w:t>【</w:t>
      </w:r>
      <w:r w:rsidR="00343CE7">
        <w:rPr>
          <w:rFonts w:hint="eastAsia"/>
        </w:rPr>
        <w:t>含</w:t>
      </w:r>
      <w:r w:rsidR="006A5075" w:rsidRPr="005714EF">
        <w:rPr>
          <w:rFonts w:hint="eastAsia"/>
        </w:rPr>
        <w:t>交通票当天】</w:t>
      </w:r>
      <w:r w:rsidRPr="005714EF">
        <w:rPr>
          <w:rFonts w:hint="eastAsia"/>
        </w:rPr>
        <w:t>计算，</w:t>
      </w:r>
      <w:r w:rsidR="0033600E">
        <w:rPr>
          <w:rFonts w:hint="eastAsia"/>
        </w:rPr>
        <w:t>出差</w:t>
      </w:r>
      <w:r w:rsidRPr="005714EF">
        <w:rPr>
          <w:rFonts w:hint="eastAsia"/>
        </w:rPr>
        <w:t>总人天不超过开发总人天的</w:t>
      </w:r>
      <w:r w:rsidRPr="00BD2A5A">
        <w:rPr>
          <w:rFonts w:hint="eastAsia"/>
          <w:u w:val="single"/>
        </w:rPr>
        <w:t>10</w:t>
      </w:r>
      <w:r w:rsidRPr="005714EF">
        <w:rPr>
          <w:rFonts w:hint="eastAsia"/>
        </w:rPr>
        <w:t>%</w:t>
      </w: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004B43" w:rsidRDefault="00004B43" w:rsidP="00261406">
      <w:pPr>
        <w:spacing w:line="400" w:lineRule="exact"/>
      </w:pPr>
      <w:r>
        <w:t>10.</w:t>
      </w:r>
      <w:r w:rsidR="000D285C">
        <w:t>4</w:t>
      </w:r>
      <w:r>
        <w:t>付款进度按照里程碑与客户方回款孰低原则进行</w:t>
      </w:r>
    </w:p>
    <w:p w:rsidR="00197601" w:rsidRPr="00197601" w:rsidRDefault="00197601" w:rsidP="00261406">
      <w:pPr>
        <w:spacing w:line="400" w:lineRule="exact"/>
      </w:pPr>
      <w:r>
        <w:rPr>
          <w:rFonts w:hint="eastAsia"/>
          <w:szCs w:val="21"/>
        </w:rPr>
        <w:t>10.</w:t>
      </w:r>
      <w:r w:rsidR="000D285C">
        <w:rPr>
          <w:szCs w:val="21"/>
        </w:rPr>
        <w:t>4</w:t>
      </w:r>
      <w:r w:rsidR="00004B43">
        <w:rPr>
          <w:szCs w:val="21"/>
        </w:rPr>
        <w:t>.1</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9"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9"/>
      <w:r w:rsidR="00483E56" w:rsidRPr="00881B38">
        <w:rPr>
          <w:rFonts w:ascii="Times New Roman" w:hint="eastAsia"/>
          <w:bCs/>
          <w:sz w:val="21"/>
          <w:szCs w:val="21"/>
        </w:rPr>
        <w:t>责任</w:t>
      </w:r>
      <w:r w:rsidR="000C09A1">
        <w:rPr>
          <w:rFonts w:ascii="Times New Roman" w:hint="eastAsia"/>
          <w:bCs/>
          <w:sz w:val="21"/>
          <w:szCs w:val="21"/>
        </w:rPr>
        <w:t>（违约赔偿最高不超过合同金额的</w:t>
      </w:r>
      <w:r w:rsidR="000C09A1">
        <w:rPr>
          <w:rFonts w:ascii="Times New Roman" w:hint="eastAsia"/>
          <w:bCs/>
          <w:sz w:val="21"/>
          <w:szCs w:val="21"/>
        </w:rPr>
        <w:t>30%</w:t>
      </w:r>
      <w:r w:rsidR="000C09A1">
        <w:rPr>
          <w:rFonts w:ascii="Times New Roman" w:hint="eastAsia"/>
          <w:bCs/>
          <w:sz w:val="21"/>
          <w:szCs w:val="21"/>
        </w:rPr>
        <w:t>）</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w:t>
      </w:r>
      <w:r>
        <w:rPr>
          <w:rFonts w:hint="eastAsia"/>
        </w:rPr>
        <w:lastRenderedPageBreak/>
        <w:t>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sidR="00CB4D18">
        <w:rPr>
          <w:rFonts w:hint="eastAsia"/>
          <w:szCs w:val="21"/>
        </w:rPr>
        <w:t>以</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w:t>
      </w:r>
      <w:r w:rsidR="000C09A1">
        <w:rPr>
          <w:rFonts w:hint="eastAsia"/>
          <w:szCs w:val="21"/>
        </w:rPr>
        <w:t>合理</w:t>
      </w:r>
      <w:r>
        <w:rPr>
          <w:rFonts w:hint="eastAsia"/>
          <w:szCs w:val="21"/>
        </w:rPr>
        <w:t>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0C09A1">
        <w:rPr>
          <w:rFonts w:eastAsiaTheme="minorEastAsia"/>
        </w:rPr>
        <w:t>3</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时间内对本项目成果进行有效修改或提供升级替换产品，使甲方在不影响本项目正常使用的前提下不再侵权的，</w:t>
      </w:r>
      <w:r w:rsidR="00881B38"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152F84" w:rsidRPr="00390C0C"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0C09A1" w:rsidRPr="00390C0C" w:rsidRDefault="00AD7A03" w:rsidP="000C09A1">
      <w:pPr>
        <w:spacing w:line="400" w:lineRule="exact"/>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w:t>
      </w:r>
      <w:r w:rsidR="00E36EAA">
        <w:rPr>
          <w:rFonts w:eastAsiaTheme="minorEastAsia" w:hAnsiTheme="minorEastAsia" w:hint="eastAsia"/>
        </w:rPr>
        <w:lastRenderedPageBreak/>
        <w:t>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w:t>
      </w:r>
      <w:r w:rsidR="000C09A1">
        <w:rPr>
          <w:rFonts w:eastAsiaTheme="minorEastAsia" w:hAnsiTheme="minorEastAsia" w:hint="eastAsia"/>
        </w:rPr>
        <w:t>合同金额的</w:t>
      </w:r>
      <w:r w:rsidR="00483E56" w:rsidRPr="00390C0C">
        <w:rPr>
          <w:rFonts w:eastAsiaTheme="minorEastAsia"/>
        </w:rPr>
        <w:t>0.5%</w:t>
      </w:r>
      <w:r w:rsidR="00782537" w:rsidRPr="00390C0C">
        <w:rPr>
          <w:rFonts w:eastAsiaTheme="minorEastAsia" w:hAnsiTheme="minorEastAsia"/>
        </w:rPr>
        <w:t>作为违约金，</w:t>
      </w:r>
      <w:r w:rsidR="006A5075">
        <w:rPr>
          <w:rFonts w:eastAsiaTheme="minorEastAsia" w:hAnsiTheme="minorEastAsia"/>
        </w:rPr>
        <w:t>违约金总额不超过</w:t>
      </w:r>
      <w:r w:rsidR="006A5075" w:rsidRPr="00390C0C">
        <w:t>合同总金额</w:t>
      </w:r>
      <w:r w:rsidR="00F4587A" w:rsidRPr="00390C0C">
        <w:rPr>
          <w:rFonts w:eastAsiaTheme="minorEastAsia" w:hAnsiTheme="minorEastAsia"/>
        </w:rPr>
        <w:t>的</w:t>
      </w:r>
      <w:r w:rsidR="006A5075">
        <w:rPr>
          <w:rFonts w:eastAsiaTheme="minorEastAsia"/>
        </w:rPr>
        <w:t>3</w:t>
      </w:r>
      <w:r w:rsidR="00F4587A" w:rsidRPr="00390C0C">
        <w:rPr>
          <w:rFonts w:eastAsiaTheme="minorEastAsia"/>
        </w:rPr>
        <w:t>0%</w:t>
      </w:r>
      <w:r w:rsidR="00782BBA">
        <w:rPr>
          <w:rFonts w:eastAsiaTheme="minorEastAsia" w:hAnsiTheme="minorEastAsia"/>
        </w:rPr>
        <w:t>。</w:t>
      </w:r>
      <w:r w:rsidR="00F4587A" w:rsidRPr="00390C0C">
        <w:rPr>
          <w:rFonts w:eastAsiaTheme="minorEastAsia" w:hAnsiTheme="minorEastAsia"/>
        </w:rPr>
        <w:t>因</w:t>
      </w:r>
      <w:r w:rsidR="006A5075">
        <w:rPr>
          <w:rFonts w:eastAsiaTheme="minorEastAsia" w:hAnsiTheme="minorEastAsia" w:hint="eastAsia"/>
        </w:rPr>
        <w:t>甲方</w:t>
      </w:r>
      <w:r w:rsidR="00F4587A" w:rsidRPr="00390C0C">
        <w:rPr>
          <w:rFonts w:eastAsiaTheme="minorEastAsia" w:hAnsiTheme="minorEastAsia"/>
        </w:rPr>
        <w:t>未按期向</w:t>
      </w:r>
      <w:r w:rsidR="006A5075">
        <w:rPr>
          <w:rFonts w:eastAsiaTheme="minorEastAsia" w:hAnsiTheme="minorEastAsia" w:hint="eastAsia"/>
        </w:rPr>
        <w:t>已</w:t>
      </w:r>
      <w:r w:rsidR="00F4587A" w:rsidRPr="00390C0C">
        <w:rPr>
          <w:rFonts w:eastAsiaTheme="minorEastAsia" w:hAnsiTheme="minorEastAsia"/>
        </w:rPr>
        <w:t>方支付任何阶段的费用而导致</w:t>
      </w:r>
      <w:r w:rsidR="006A5075">
        <w:rPr>
          <w:rFonts w:eastAsiaTheme="minorEastAsia" w:hAnsiTheme="minorEastAsia" w:hint="eastAsia"/>
        </w:rPr>
        <w:t>乙</w:t>
      </w:r>
      <w:r w:rsidR="006A5075">
        <w:rPr>
          <w:rFonts w:eastAsiaTheme="minorEastAsia" w:hAnsiTheme="minorEastAsia"/>
        </w:rPr>
        <w:t>方不能按本合同约定的</w:t>
      </w:r>
      <w:r w:rsidR="006A5075">
        <w:rPr>
          <w:rFonts w:eastAsiaTheme="minorEastAsia" w:hAnsiTheme="minorEastAsia" w:hint="eastAsia"/>
        </w:rPr>
        <w:t>进度</w:t>
      </w:r>
      <w:r w:rsidR="006A5075">
        <w:rPr>
          <w:rFonts w:eastAsiaTheme="minorEastAsia" w:hAnsiTheme="minorEastAsia"/>
        </w:rPr>
        <w:t>，</w:t>
      </w:r>
      <w:r w:rsidR="006A5075">
        <w:rPr>
          <w:rFonts w:eastAsiaTheme="minorEastAsia" w:hAnsiTheme="minorEastAsia" w:hint="eastAsia"/>
        </w:rPr>
        <w:t>乙</w:t>
      </w:r>
      <w:r w:rsidR="00F4587A" w:rsidRPr="00390C0C">
        <w:rPr>
          <w:rFonts w:eastAsiaTheme="minorEastAsia" w:hAnsiTheme="minorEastAsia"/>
        </w:rPr>
        <w:t>方不承担违约责任</w:t>
      </w:r>
      <w:r w:rsidR="00782537" w:rsidRPr="00390C0C">
        <w:rPr>
          <w:rFonts w:eastAsiaTheme="minorEastAsia" w:hAnsiTheme="minorEastAsia"/>
        </w:rPr>
        <w:t>。</w:t>
      </w:r>
    </w:p>
    <w:p w:rsidR="00517435" w:rsidRPr="000C09A1" w:rsidRDefault="000C09A1" w:rsidP="00261406">
      <w:pPr>
        <w:spacing w:line="400" w:lineRule="exact"/>
        <w:rPr>
          <w:rFonts w:eastAsiaTheme="minorEastAsia" w:hAnsiTheme="minorEastAsia"/>
        </w:rPr>
      </w:pPr>
      <w:r w:rsidRPr="00390C0C">
        <w:t>11.2.</w:t>
      </w:r>
      <w:r>
        <w:t>2</w:t>
      </w:r>
      <w:r w:rsidRPr="00390C0C">
        <w:rPr>
          <w:rFonts w:eastAsiaTheme="minorEastAsia" w:hAnsiTheme="minorEastAsia"/>
        </w:rPr>
        <w:t>甲方应按时履行</w:t>
      </w:r>
      <w:r>
        <w:rPr>
          <w:rFonts w:eastAsiaTheme="minorEastAsia" w:hAnsiTheme="minorEastAsia" w:hint="eastAsia"/>
        </w:rPr>
        <w:t>配合事项</w:t>
      </w:r>
      <w:r w:rsidRPr="00390C0C">
        <w:rPr>
          <w:rFonts w:eastAsiaTheme="minorEastAsia" w:hAnsiTheme="minorEastAsia"/>
        </w:rPr>
        <w:t>，如甲方无正当理由每迟延</w:t>
      </w:r>
      <w:r w:rsidRPr="00390C0C">
        <w:rPr>
          <w:rFonts w:eastAsiaTheme="minorEastAsia"/>
        </w:rPr>
        <w:t>1</w:t>
      </w:r>
      <w:r w:rsidRPr="00390C0C">
        <w:rPr>
          <w:rFonts w:eastAsiaTheme="minorEastAsia" w:hAnsiTheme="minorEastAsia"/>
        </w:rPr>
        <w:t>日，甲方应向乙方支付</w:t>
      </w:r>
      <w:r>
        <w:rPr>
          <w:rFonts w:eastAsiaTheme="minorEastAsia" w:hAnsiTheme="minorEastAsia" w:hint="eastAsia"/>
        </w:rPr>
        <w:t>合同金额</w:t>
      </w:r>
      <w:r w:rsidRPr="00390C0C">
        <w:rPr>
          <w:rFonts w:eastAsiaTheme="minorEastAsia" w:hAnsiTheme="minorEastAsia"/>
        </w:rPr>
        <w:t>的</w:t>
      </w:r>
      <w:r w:rsidRPr="00390C0C">
        <w:rPr>
          <w:rFonts w:eastAsiaTheme="minorEastAsia"/>
        </w:rPr>
        <w:t>0.5%</w:t>
      </w:r>
      <w:r w:rsidRPr="00390C0C">
        <w:rPr>
          <w:rFonts w:eastAsiaTheme="minorEastAsia" w:hAnsiTheme="minorEastAsia"/>
        </w:rPr>
        <w:t>作为违约金，</w:t>
      </w:r>
      <w:r>
        <w:rPr>
          <w:rFonts w:eastAsiaTheme="minorEastAsia" w:hAnsiTheme="minorEastAsia"/>
        </w:rPr>
        <w:t>违约金总额不超过</w:t>
      </w:r>
      <w:r w:rsidRPr="00390C0C">
        <w:t>合同总金额</w:t>
      </w:r>
      <w:r w:rsidRPr="00390C0C">
        <w:rPr>
          <w:rFonts w:eastAsiaTheme="minorEastAsia" w:hAnsiTheme="minorEastAsia"/>
        </w:rPr>
        <w:t>的</w:t>
      </w:r>
      <w:r>
        <w:rPr>
          <w:rFonts w:eastAsiaTheme="minorEastAsia"/>
        </w:rPr>
        <w:t>3</w:t>
      </w:r>
      <w:r w:rsidRPr="00390C0C">
        <w:rPr>
          <w:rFonts w:eastAsiaTheme="minorEastAsia"/>
        </w:rPr>
        <w:t>0%</w:t>
      </w:r>
      <w:r>
        <w:rPr>
          <w:rFonts w:eastAsiaTheme="minorEastAsia" w:hAnsiTheme="minorEastAsia"/>
        </w:rPr>
        <w:t>。</w:t>
      </w:r>
      <w:r w:rsidRPr="00390C0C">
        <w:rPr>
          <w:rFonts w:eastAsiaTheme="minorEastAsia" w:hAnsiTheme="minorEastAsia"/>
        </w:rPr>
        <w:t>因</w:t>
      </w:r>
      <w:r>
        <w:rPr>
          <w:rFonts w:eastAsiaTheme="minorEastAsia" w:hAnsiTheme="minorEastAsia" w:hint="eastAsia"/>
        </w:rPr>
        <w:t>甲方</w:t>
      </w:r>
      <w:r w:rsidRPr="00390C0C">
        <w:rPr>
          <w:rFonts w:eastAsiaTheme="minorEastAsia" w:hAnsiTheme="minorEastAsia"/>
        </w:rPr>
        <w:t>未按时履行</w:t>
      </w:r>
      <w:r>
        <w:rPr>
          <w:rFonts w:eastAsiaTheme="minorEastAsia" w:hAnsiTheme="minorEastAsia" w:hint="eastAsia"/>
        </w:rPr>
        <w:t>配合事项</w:t>
      </w:r>
      <w:r w:rsidRPr="00390C0C">
        <w:rPr>
          <w:rFonts w:eastAsiaTheme="minorEastAsia" w:hAnsiTheme="minorEastAsia"/>
        </w:rPr>
        <w:t>而导致</w:t>
      </w:r>
      <w:r>
        <w:rPr>
          <w:rFonts w:eastAsiaTheme="minorEastAsia" w:hAnsiTheme="minorEastAsia" w:hint="eastAsia"/>
        </w:rPr>
        <w:t>乙</w:t>
      </w:r>
      <w:r>
        <w:rPr>
          <w:rFonts w:eastAsiaTheme="minorEastAsia" w:hAnsiTheme="minorEastAsia"/>
        </w:rPr>
        <w:t>方不能按本合同约定的</w:t>
      </w:r>
      <w:r>
        <w:rPr>
          <w:rFonts w:eastAsiaTheme="minorEastAsia" w:hAnsiTheme="minorEastAsia" w:hint="eastAsia"/>
        </w:rPr>
        <w:t>进度</w:t>
      </w:r>
      <w:r>
        <w:rPr>
          <w:rFonts w:eastAsiaTheme="minorEastAsia" w:hAnsiTheme="minorEastAsia"/>
        </w:rPr>
        <w:t>，</w:t>
      </w:r>
      <w:r>
        <w:rPr>
          <w:rFonts w:eastAsiaTheme="minorEastAsia" w:hAnsiTheme="minorEastAsia" w:hint="eastAsia"/>
        </w:rPr>
        <w:t>乙</w:t>
      </w:r>
      <w:r w:rsidRPr="00390C0C">
        <w:rPr>
          <w:rFonts w:eastAsiaTheme="minorEastAsia" w:hAnsiTheme="minorEastAsia"/>
        </w:rPr>
        <w:t>方不承担违约责任。</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20" w:name="_Toc102470091"/>
      <w:r>
        <w:rPr>
          <w:rFonts w:ascii="Times New Roman" w:hint="eastAsia"/>
          <w:bCs/>
          <w:sz w:val="21"/>
          <w:szCs w:val="21"/>
        </w:rPr>
        <w:t>十二、</w:t>
      </w:r>
      <w:r w:rsidR="00483E56" w:rsidRPr="005A60A1">
        <w:rPr>
          <w:rFonts w:ascii="Times New Roman" w:hint="eastAsia"/>
          <w:bCs/>
          <w:sz w:val="21"/>
          <w:szCs w:val="21"/>
        </w:rPr>
        <w:t>合同终止</w:t>
      </w:r>
      <w:bookmarkEnd w:id="20"/>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21"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21"/>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2"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2"/>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211B4E"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211B4E" w:rsidRDefault="00211B4E" w:rsidP="00261406">
      <w:pPr>
        <w:spacing w:line="400" w:lineRule="exact"/>
      </w:pPr>
    </w:p>
    <w:tbl>
      <w:tblPr>
        <w:tblStyle w:val="aff1"/>
        <w:tblW w:w="8381" w:type="dxa"/>
        <w:tblInd w:w="360" w:type="dxa"/>
        <w:tblLook w:val="04A0" w:firstRow="1" w:lastRow="0" w:firstColumn="1" w:lastColumn="0" w:noHBand="0" w:noVBand="1"/>
      </w:tblPr>
      <w:tblGrid>
        <w:gridCol w:w="4710"/>
        <w:gridCol w:w="3671"/>
      </w:tblGrid>
      <w:tr w:rsidR="004E22B3" w:rsidRPr="00226235" w:rsidTr="003238D4">
        <w:trPr>
          <w:trHeight w:val="442"/>
        </w:trPr>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4E22B3" w:rsidRPr="00226235" w:rsidTr="003238D4">
        <w:tc>
          <w:tcPr>
            <w:tcW w:w="4710" w:type="dxa"/>
          </w:tcPr>
          <w:p w:rsidR="004E22B3" w:rsidRPr="005714EF" w:rsidRDefault="003238D4" w:rsidP="00782BBA">
            <w:pPr>
              <w:spacing w:line="400" w:lineRule="exact"/>
              <w:ind w:leftChars="100" w:left="224" w:firstLineChars="150" w:firstLine="336"/>
              <w:rPr>
                <w:rFonts w:ascii="宋体" w:hAnsi="宋体"/>
                <w:szCs w:val="21"/>
                <w:highlight w:val="yellow"/>
              </w:rPr>
            </w:pPr>
            <w:r w:rsidRPr="005714EF">
              <w:rPr>
                <w:rFonts w:ascii="宋体" w:hAnsi="宋体" w:hint="eastAsia"/>
                <w:szCs w:val="21"/>
                <w:highlight w:val="yellow"/>
              </w:rPr>
              <w:lastRenderedPageBreak/>
              <w:t>姓名：</w:t>
            </w:r>
            <w:r w:rsidR="00782BBA" w:rsidRPr="005714EF">
              <w:rPr>
                <w:rFonts w:ascii="宋体" w:hAnsi="宋体"/>
                <w:szCs w:val="21"/>
                <w:highlight w:val="yellow"/>
              </w:rPr>
              <w:t xml:space="preserve"> </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4E22B3" w:rsidRPr="00226235" w:rsidTr="003238D4">
        <w:tc>
          <w:tcPr>
            <w:tcW w:w="4710" w:type="dxa"/>
          </w:tcPr>
          <w:p w:rsidR="004E22B3" w:rsidRPr="005714EF" w:rsidRDefault="004E22B3" w:rsidP="00782BBA">
            <w:pPr>
              <w:spacing w:line="400" w:lineRule="exact"/>
              <w:ind w:leftChars="100" w:left="224" w:firstLineChars="150" w:firstLine="336"/>
              <w:rPr>
                <w:rFonts w:ascii="宋体" w:hAnsi="宋体"/>
                <w:szCs w:val="21"/>
                <w:highlight w:val="yellow"/>
              </w:rPr>
            </w:pPr>
            <w:r w:rsidRPr="005714EF">
              <w:rPr>
                <w:rFonts w:ascii="宋体" w:hAnsi="宋体" w:hint="eastAsia"/>
                <w:szCs w:val="21"/>
                <w:highlight w:val="yellow"/>
              </w:rPr>
              <w:t>职务：</w:t>
            </w:r>
          </w:p>
        </w:tc>
        <w:tc>
          <w:tcPr>
            <w:tcW w:w="3671" w:type="dxa"/>
          </w:tcPr>
          <w:p w:rsidR="004E22B3" w:rsidRPr="00226235" w:rsidRDefault="004E22B3" w:rsidP="00782BBA">
            <w:pPr>
              <w:spacing w:line="380" w:lineRule="exact"/>
              <w:ind w:leftChars="100" w:left="224" w:firstLineChars="150" w:firstLine="336"/>
              <w:rPr>
                <w:rFonts w:ascii="宋体" w:hAnsi="宋体"/>
                <w:szCs w:val="21"/>
              </w:rPr>
            </w:pPr>
            <w:r w:rsidRPr="00226235">
              <w:rPr>
                <w:rFonts w:ascii="宋体" w:hAnsi="宋体" w:hint="eastAsia"/>
                <w:szCs w:val="21"/>
              </w:rPr>
              <w:t>职务：经理</w:t>
            </w:r>
          </w:p>
        </w:tc>
      </w:tr>
      <w:tr w:rsidR="004E22B3" w:rsidRPr="00226235" w:rsidTr="003238D4">
        <w:tc>
          <w:tcPr>
            <w:tcW w:w="4710" w:type="dxa"/>
          </w:tcPr>
          <w:p w:rsidR="004E22B3" w:rsidRPr="005714EF" w:rsidRDefault="004E22B3" w:rsidP="00782BBA">
            <w:pPr>
              <w:spacing w:line="400" w:lineRule="exact"/>
              <w:ind w:leftChars="100" w:left="224" w:firstLineChars="150" w:firstLine="336"/>
              <w:rPr>
                <w:rFonts w:ascii="宋体" w:hAnsi="宋体"/>
                <w:szCs w:val="21"/>
                <w:highlight w:val="yellow"/>
              </w:rPr>
            </w:pPr>
            <w:r w:rsidRPr="005714EF">
              <w:rPr>
                <w:rFonts w:ascii="宋体" w:hAnsi="宋体" w:hint="eastAsia"/>
                <w:szCs w:val="21"/>
                <w:highlight w:val="yellow"/>
              </w:rPr>
              <w:t>电话：</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4E22B3" w:rsidRPr="00226235" w:rsidTr="003238D4">
        <w:tc>
          <w:tcPr>
            <w:tcW w:w="4710" w:type="dxa"/>
          </w:tcPr>
          <w:p w:rsidR="004E22B3" w:rsidRPr="005714EF" w:rsidRDefault="004E22B3" w:rsidP="00782BBA">
            <w:pPr>
              <w:spacing w:line="400" w:lineRule="exact"/>
              <w:ind w:leftChars="100" w:left="224" w:firstLineChars="150" w:firstLine="336"/>
              <w:rPr>
                <w:rFonts w:ascii="宋体" w:hAnsi="宋体"/>
                <w:szCs w:val="21"/>
                <w:highlight w:val="yellow"/>
              </w:rPr>
            </w:pPr>
            <w:r w:rsidRPr="005714EF">
              <w:rPr>
                <w:rFonts w:ascii="宋体" w:hAnsi="宋体" w:hint="eastAsia"/>
                <w:szCs w:val="21"/>
                <w:highlight w:val="yellow"/>
              </w:rPr>
              <w:t>电子邮件：</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r w:rsidR="00093492">
        <w:rPr>
          <w:rFonts w:ascii="Times New Roman" w:hint="eastAsia"/>
          <w:bCs/>
          <w:sz w:val="21"/>
          <w:szCs w:val="21"/>
        </w:rPr>
        <w:t>（附件文档支持传真或扫描</w:t>
      </w:r>
      <w:r w:rsidR="009F2D0B">
        <w:rPr>
          <w:rFonts w:ascii="Times New Roman" w:hint="eastAsia"/>
          <w:bCs/>
          <w:sz w:val="21"/>
          <w:szCs w:val="21"/>
        </w:rPr>
        <w:t>后发送至双方联络人电子邮件</w:t>
      </w:r>
      <w:r w:rsidR="00093492">
        <w:rPr>
          <w:rFonts w:ascii="Times New Roman" w:hint="eastAsia"/>
          <w:bCs/>
          <w:sz w:val="21"/>
          <w:szCs w:val="21"/>
        </w:rPr>
        <w:t>）</w:t>
      </w:r>
    </w:p>
    <w:p w:rsidR="00223C22" w:rsidRPr="00223C22" w:rsidRDefault="00223C22" w:rsidP="00615EE0">
      <w:pPr>
        <w:spacing w:line="400" w:lineRule="exact"/>
      </w:pPr>
      <w:r w:rsidRPr="00223C22">
        <w:rPr>
          <w:rFonts w:hint="eastAsia"/>
        </w:rPr>
        <w:t>附件一</w:t>
      </w:r>
      <w:r>
        <w:rPr>
          <w:rFonts w:hint="eastAsia"/>
        </w:rPr>
        <w:t>:</w:t>
      </w:r>
      <w:r w:rsidRPr="00223C22">
        <w:rPr>
          <w:rFonts w:hint="eastAsia"/>
        </w:rPr>
        <w:t>《</w:t>
      </w:r>
      <w:r w:rsidR="00211B4E" w:rsidRPr="00211B4E">
        <w:rPr>
          <w:rFonts w:hint="eastAsia"/>
        </w:rPr>
        <w:t>开发</w:t>
      </w:r>
      <w:r w:rsidR="007B49CB" w:rsidRPr="00223C22">
        <w:rPr>
          <w:rFonts w:hint="eastAsia"/>
        </w:rPr>
        <w:t>需求规格说明书</w:t>
      </w:r>
      <w:r w:rsidRPr="00223C22">
        <w:rPr>
          <w:rFonts w:hint="eastAsia"/>
        </w:rPr>
        <w:t>》</w:t>
      </w:r>
    </w:p>
    <w:p w:rsidR="00615EE0" w:rsidRDefault="00615EE0" w:rsidP="00615EE0">
      <w:pPr>
        <w:spacing w:line="400" w:lineRule="exact"/>
      </w:pPr>
      <w:r>
        <w:rPr>
          <w:rFonts w:hint="eastAsia"/>
        </w:rPr>
        <w:t>附件二：《开发计划与进度》</w:t>
      </w:r>
    </w:p>
    <w:p w:rsidR="00615EE0" w:rsidRDefault="00615EE0" w:rsidP="00615EE0">
      <w:pPr>
        <w:spacing w:line="400" w:lineRule="exact"/>
      </w:pPr>
      <w:r>
        <w:rPr>
          <w:rFonts w:hint="eastAsia"/>
        </w:rPr>
        <w:t>附件三：《软件系统验收标准》</w:t>
      </w:r>
    </w:p>
    <w:p w:rsidR="00223C22" w:rsidRDefault="00223C22" w:rsidP="00615EE0">
      <w:pPr>
        <w:spacing w:line="400" w:lineRule="exact"/>
      </w:pPr>
      <w:r w:rsidRPr="00223C22">
        <w:rPr>
          <w:rFonts w:hint="eastAsia"/>
        </w:rPr>
        <w:t>附件四</w:t>
      </w:r>
      <w:r>
        <w:rPr>
          <w:rFonts w:hint="eastAsia"/>
        </w:rPr>
        <w:t>:</w:t>
      </w:r>
      <w:r w:rsidRPr="00223C22">
        <w:rPr>
          <w:rFonts w:hint="eastAsia"/>
        </w:rPr>
        <w:t>《</w:t>
      </w:r>
      <w:r w:rsidR="00211B4E" w:rsidRPr="00211B4E">
        <w:rPr>
          <w:rFonts w:hint="eastAsia"/>
        </w:rPr>
        <w:t>开发</w:t>
      </w:r>
      <w:r w:rsidRPr="00223C22">
        <w:rPr>
          <w:rFonts w:hint="eastAsia"/>
        </w:rPr>
        <w:t>费用评估表》</w:t>
      </w:r>
    </w:p>
    <w:p w:rsidR="00615EE0" w:rsidRDefault="00615EE0" w:rsidP="00615EE0">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00CE6357" w:rsidRPr="00CE6357">
        <w:rPr>
          <w:rFonts w:hint="eastAsia"/>
          <w:color w:val="000000"/>
          <w:szCs w:val="21"/>
        </w:rPr>
        <w:t>深圳市盛泰光电有限公司</w:t>
      </w:r>
      <w:r>
        <w:rPr>
          <w:rFonts w:hint="eastAsia"/>
          <w:color w:val="000000"/>
          <w:szCs w:val="21"/>
        </w:rPr>
        <w:t xml:space="preserve">     </w:t>
      </w:r>
      <w:r w:rsidR="00CE6357">
        <w:rPr>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r w:rsidR="00CE6357">
        <w:rPr>
          <w:rFonts w:hint="eastAsia"/>
          <w:color w:val="000000"/>
          <w:szCs w:val="21"/>
        </w:rPr>
        <w:t>苏州徳睦信息科技有限公司</w:t>
      </w:r>
    </w:p>
    <w:p w:rsidR="006D1F50" w:rsidRPr="0045606B" w:rsidRDefault="006D1F50" w:rsidP="006D1F50">
      <w:pPr>
        <w:spacing w:line="400" w:lineRule="exact"/>
        <w:rPr>
          <w:color w:val="000000"/>
          <w:szCs w:val="21"/>
        </w:rPr>
      </w:pPr>
    </w:p>
    <w:p w:rsidR="00483E56" w:rsidRDefault="006D1F50" w:rsidP="007A3E23">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E23AC0" w:rsidRDefault="00E23AC0" w:rsidP="007A3E23">
      <w:pPr>
        <w:spacing w:line="400" w:lineRule="exact"/>
        <w:rPr>
          <w:color w:val="000000"/>
          <w:szCs w:val="21"/>
        </w:rPr>
      </w:pPr>
    </w:p>
    <w:p w:rsidR="00E23AC0" w:rsidRDefault="00E23AC0" w:rsidP="007A3E23">
      <w:pPr>
        <w:spacing w:line="400" w:lineRule="exact"/>
      </w:pPr>
      <w:r>
        <w:rPr>
          <w:rFonts w:hint="eastAsia"/>
          <w:color w:val="000000"/>
          <w:szCs w:val="21"/>
        </w:rPr>
        <w:t>日</w:t>
      </w:r>
      <w:r>
        <w:rPr>
          <w:rFonts w:hint="eastAsia"/>
          <w:color w:val="000000"/>
          <w:szCs w:val="21"/>
        </w:rPr>
        <w:t xml:space="preserve">    </w:t>
      </w:r>
      <w:r>
        <w:rPr>
          <w:rFonts w:hint="eastAsia"/>
          <w:color w:val="000000"/>
          <w:szCs w:val="21"/>
        </w:rPr>
        <w:t>期</w:t>
      </w:r>
      <w:r w:rsidRPr="0045606B">
        <w:rPr>
          <w:rFonts w:hint="eastAsia"/>
          <w:color w:val="000000"/>
          <w:szCs w:val="21"/>
        </w:rPr>
        <w:t>：</w:t>
      </w:r>
      <w:r w:rsidRPr="0045606B">
        <w:rPr>
          <w:rFonts w:hint="eastAsia"/>
          <w:color w:val="000000"/>
          <w:szCs w:val="21"/>
        </w:rPr>
        <w:t xml:space="preserve"> _______________               </w:t>
      </w:r>
      <w:r>
        <w:rPr>
          <w:rFonts w:hint="eastAsia"/>
          <w:color w:val="000000"/>
          <w:szCs w:val="21"/>
        </w:rPr>
        <w:t>日</w:t>
      </w:r>
      <w:r>
        <w:rPr>
          <w:rFonts w:hint="eastAsia"/>
          <w:color w:val="000000"/>
          <w:szCs w:val="21"/>
        </w:rPr>
        <w:t xml:space="preserve">    </w:t>
      </w:r>
      <w:r>
        <w:rPr>
          <w:rFonts w:hint="eastAsia"/>
          <w:color w:val="000000"/>
          <w:szCs w:val="21"/>
        </w:rPr>
        <w:t>期</w:t>
      </w:r>
      <w:r w:rsidRPr="0045606B">
        <w:rPr>
          <w:rFonts w:hint="eastAsia"/>
          <w:color w:val="000000"/>
          <w:szCs w:val="21"/>
        </w:rPr>
        <w:t>：</w:t>
      </w:r>
      <w:r w:rsidRPr="0045606B">
        <w:rPr>
          <w:rFonts w:hint="eastAsia"/>
          <w:color w:val="000000"/>
          <w:szCs w:val="21"/>
        </w:rPr>
        <w:t>_________________</w:t>
      </w:r>
    </w:p>
    <w:p w:rsidR="00483E56" w:rsidRPr="00E806A1" w:rsidRDefault="00483E56" w:rsidP="007A3E23">
      <w:pPr>
        <w:spacing w:line="400" w:lineRule="exact"/>
        <w:rPr>
          <w:b/>
          <w:szCs w:val="21"/>
        </w:rPr>
      </w:pPr>
      <w:r>
        <w:br w:type="page"/>
      </w:r>
      <w:r w:rsidRPr="00147E90">
        <w:rPr>
          <w:rFonts w:hint="eastAsia"/>
          <w:b/>
          <w:szCs w:val="21"/>
        </w:rPr>
        <w:lastRenderedPageBreak/>
        <w:t>附件一</w:t>
      </w:r>
      <w:r w:rsidRPr="00E806A1">
        <w:rPr>
          <w:rFonts w:hint="eastAsia"/>
          <w:b/>
          <w:szCs w:val="21"/>
        </w:rPr>
        <w:t>《</w:t>
      </w:r>
      <w:r w:rsidR="00782BBA" w:rsidRPr="00E806A1">
        <w:rPr>
          <w:rFonts w:hint="eastAsia"/>
          <w:b/>
          <w:szCs w:val="21"/>
        </w:rPr>
        <w:t>盛泰光学</w:t>
      </w:r>
      <w:r w:rsidR="00782BBA" w:rsidRPr="00E806A1">
        <w:rPr>
          <w:rFonts w:hint="eastAsia"/>
          <w:b/>
          <w:szCs w:val="21"/>
        </w:rPr>
        <w:t>U8</w:t>
      </w:r>
      <w:r w:rsidR="00782BBA" w:rsidRPr="00E806A1">
        <w:rPr>
          <w:rFonts w:hint="eastAsia"/>
          <w:b/>
          <w:szCs w:val="21"/>
        </w:rPr>
        <w:t>与</w:t>
      </w:r>
      <w:r w:rsidR="00782BBA" w:rsidRPr="00E806A1">
        <w:rPr>
          <w:rFonts w:hint="eastAsia"/>
          <w:b/>
          <w:szCs w:val="21"/>
        </w:rPr>
        <w:t>MES</w:t>
      </w:r>
      <w:r w:rsidR="00782BBA" w:rsidRPr="00E806A1">
        <w:rPr>
          <w:rFonts w:hint="eastAsia"/>
          <w:b/>
          <w:szCs w:val="21"/>
        </w:rPr>
        <w:t>接口插件开发需求规格说明书</w:t>
      </w:r>
      <w:r w:rsidRPr="00E806A1">
        <w:rPr>
          <w:rFonts w:hint="eastAsia"/>
          <w:b/>
          <w:szCs w:val="21"/>
        </w:rPr>
        <w:t>》</w:t>
      </w:r>
    </w:p>
    <w:p w:rsidR="00615EE0" w:rsidRPr="00057F71" w:rsidRDefault="00483E56" w:rsidP="00615EE0">
      <w:pPr>
        <w:spacing w:line="400" w:lineRule="exact"/>
        <w:rPr>
          <w:sz w:val="28"/>
          <w:szCs w:val="28"/>
        </w:rPr>
      </w:pPr>
      <w:r w:rsidRPr="00E806A1">
        <w:rPr>
          <w:b/>
          <w:szCs w:val="21"/>
        </w:rPr>
        <w:br w:type="page"/>
      </w:r>
      <w:r w:rsidR="00615EE0" w:rsidRPr="00E806A1">
        <w:rPr>
          <w:rFonts w:hint="eastAsia"/>
          <w:b/>
          <w:szCs w:val="21"/>
        </w:rPr>
        <w:lastRenderedPageBreak/>
        <w:t>附件二《开发计划与进度》</w:t>
      </w:r>
    </w:p>
    <w:p w:rsidR="00615EE0" w:rsidRPr="00E806A1" w:rsidRDefault="00E806A1" w:rsidP="00E806A1">
      <w:pPr>
        <w:spacing w:line="400" w:lineRule="exact"/>
      </w:pPr>
      <w:r>
        <w:br w:type="page"/>
      </w:r>
      <w:r w:rsidR="00615EE0" w:rsidRPr="00E806A1">
        <w:rPr>
          <w:rFonts w:hint="eastAsia"/>
          <w:b/>
          <w:szCs w:val="21"/>
        </w:rPr>
        <w:lastRenderedPageBreak/>
        <w:t>附件三《软件系统验收标准》</w:t>
      </w:r>
    </w:p>
    <w:p w:rsidR="00615EE0" w:rsidRPr="00365BE0" w:rsidRDefault="00615EE0" w:rsidP="00615EE0">
      <w:pPr>
        <w:pStyle w:val="a1"/>
        <w:spacing w:beforeLines="0" w:afterLines="0" w:line="400" w:lineRule="exact"/>
        <w:ind w:firstLine="105"/>
        <w:rPr>
          <w:rFonts w:ascii="宋体" w:hAnsi="宋体"/>
          <w:spacing w:val="4"/>
        </w:rPr>
      </w:pPr>
      <w:r w:rsidRPr="00365BE0">
        <w:rPr>
          <w:rFonts w:ascii="宋体" w:hAnsi="宋体" w:hint="eastAsia"/>
          <w:spacing w:val="4"/>
        </w:rPr>
        <w:t>验收前，乙方需要向甲方提供如下的产品：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完成甲方功能要求的可执行产品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用户</w:t>
      </w:r>
      <w:r w:rsidRPr="00365BE0">
        <w:rPr>
          <w:rFonts w:hAnsi="宋体" w:hint="eastAsia"/>
        </w:rPr>
        <w:t>手册</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rPr>
        <w:t>管理员配置文档与维护手册</w:t>
      </w:r>
    </w:p>
    <w:p w:rsidR="00615EE0" w:rsidRPr="00365BE0" w:rsidRDefault="00615EE0" w:rsidP="00615EE0">
      <w:pPr>
        <w:pStyle w:val="ab"/>
        <w:spacing w:line="400" w:lineRule="exact"/>
        <w:ind w:left="0" w:firstLine="0"/>
        <w:rPr>
          <w:rFonts w:hAnsi="宋体"/>
          <w:spacing w:val="4"/>
        </w:rPr>
      </w:pPr>
    </w:p>
    <w:p w:rsidR="00615EE0" w:rsidRPr="00365BE0" w:rsidRDefault="00615EE0" w:rsidP="00615EE0">
      <w:pPr>
        <w:pStyle w:val="ab"/>
        <w:spacing w:line="400" w:lineRule="exact"/>
        <w:ind w:left="0" w:firstLine="0"/>
        <w:rPr>
          <w:rFonts w:hAnsi="宋体"/>
          <w:spacing w:val="4"/>
        </w:rPr>
      </w:pPr>
      <w:r w:rsidRPr="00365BE0">
        <w:rPr>
          <w:rFonts w:hAnsi="宋体" w:hint="eastAsia"/>
        </w:rPr>
        <w:t>一、程序验收标准</w:t>
      </w:r>
    </w:p>
    <w:p w:rsidR="00615EE0" w:rsidRPr="00365BE0" w:rsidRDefault="00615EE0" w:rsidP="00615EE0">
      <w:pPr>
        <w:spacing w:line="400" w:lineRule="exact"/>
        <w:ind w:firstLineChars="200" w:firstLine="448"/>
        <w:rPr>
          <w:rFonts w:ascii="宋体" w:hAnsi="宋体"/>
        </w:rPr>
      </w:pPr>
      <w:r w:rsidRPr="00365BE0">
        <w:rPr>
          <w:rFonts w:ascii="宋体" w:hAnsi="宋体" w:hint="eastAsia"/>
        </w:rPr>
        <w:t>实现软件系统需求说明书中所涉及的所有功能，页面美观，浏览方便，查询速度较快，权限设置正确。在乙方的广域网内运行良好。具体细节如下：</w:t>
      </w:r>
    </w:p>
    <w:p w:rsidR="00615EE0" w:rsidRPr="00365BE0" w:rsidRDefault="00782BBA" w:rsidP="00615EE0">
      <w:pPr>
        <w:spacing w:line="400" w:lineRule="exact"/>
        <w:rPr>
          <w:rFonts w:ascii="宋体" w:hAnsi="宋体"/>
        </w:rPr>
      </w:pPr>
      <w:r>
        <w:rPr>
          <w:rFonts w:ascii="宋体" w:hAnsi="宋体" w:hint="eastAsia"/>
        </w:rPr>
        <w:t>1、</w:t>
      </w:r>
      <w:r w:rsidR="00615EE0" w:rsidRPr="00365BE0">
        <w:rPr>
          <w:rFonts w:ascii="宋体" w:hAnsi="宋体" w:hint="eastAsia"/>
        </w:rPr>
        <w:t>应用程序运行环境要求：</w:t>
      </w:r>
    </w:p>
    <w:p w:rsidR="00615EE0" w:rsidRPr="00365BE0" w:rsidRDefault="00782BBA" w:rsidP="00782BBA">
      <w:pPr>
        <w:spacing w:line="400" w:lineRule="exact"/>
        <w:ind w:firstLine="420"/>
        <w:rPr>
          <w:rFonts w:ascii="宋体" w:hAnsi="宋体"/>
        </w:rPr>
      </w:pPr>
      <w:r>
        <w:rPr>
          <w:rFonts w:ascii="宋体" w:hAnsi="宋体" w:hint="eastAsia"/>
          <w:u w:val="single"/>
        </w:rPr>
        <w:t>用友U8运行同等环境</w:t>
      </w:r>
      <w:r w:rsidR="00615EE0" w:rsidRPr="00365BE0">
        <w:rPr>
          <w:rFonts w:ascii="宋体" w:hAnsi="宋体" w:hint="eastAsia"/>
          <w:u w:val="single"/>
        </w:rPr>
        <w:t xml:space="preserve"> </w:t>
      </w:r>
    </w:p>
    <w:p w:rsidR="00615EE0" w:rsidRPr="00F95650" w:rsidRDefault="00782BBA" w:rsidP="00615EE0">
      <w:pPr>
        <w:spacing w:line="400" w:lineRule="exact"/>
        <w:rPr>
          <w:rFonts w:ascii="宋体" w:hAnsi="宋体"/>
        </w:rPr>
      </w:pPr>
      <w:r>
        <w:rPr>
          <w:rFonts w:ascii="宋体" w:hAnsi="宋体" w:hint="eastAsia"/>
        </w:rPr>
        <w:t>2</w:t>
      </w:r>
      <w:r w:rsidR="00615EE0" w:rsidRPr="00F95650">
        <w:rPr>
          <w:rFonts w:ascii="宋体" w:hAnsi="宋体" w:hint="eastAsia"/>
        </w:rPr>
        <w:t>、功能要求：</w:t>
      </w:r>
    </w:p>
    <w:p w:rsidR="00615EE0" w:rsidRPr="00F95650" w:rsidRDefault="00615EE0" w:rsidP="00782BBA">
      <w:pPr>
        <w:spacing w:line="400" w:lineRule="exact"/>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rPr>
          <w:rFonts w:ascii="宋体" w:hAnsi="宋体"/>
        </w:rPr>
      </w:pPr>
      <w:r w:rsidRPr="00F95650">
        <w:rPr>
          <w:rFonts w:ascii="宋体" w:hAnsi="宋体" w:hint="eastAsia"/>
        </w:rPr>
        <w:t>3、功能要求：</w:t>
      </w:r>
    </w:p>
    <w:p w:rsidR="00615EE0" w:rsidRPr="00F95650" w:rsidRDefault="00615EE0" w:rsidP="00615EE0">
      <w:pPr>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pStyle w:val="ae"/>
        <w:spacing w:after="0"/>
        <w:rPr>
          <w:rFonts w:ascii="宋体" w:hAnsi="宋体"/>
        </w:rPr>
      </w:pPr>
      <w:r w:rsidRPr="00F95650">
        <w:rPr>
          <w:rFonts w:ascii="宋体" w:hAnsi="宋体" w:hint="eastAsia"/>
        </w:rPr>
        <w:t>4、非功能要求：</w:t>
      </w:r>
    </w:p>
    <w:p w:rsidR="00615EE0" w:rsidRPr="00F95650" w:rsidRDefault="00615EE0" w:rsidP="00782BBA">
      <w:pPr>
        <w:spacing w:line="400" w:lineRule="exact"/>
        <w:ind w:firstLine="420"/>
        <w:rPr>
          <w:rFonts w:ascii="宋体" w:hAnsi="宋体"/>
        </w:rPr>
      </w:pPr>
      <w:r w:rsidRPr="00F95650">
        <w:rPr>
          <w:rFonts w:ascii="宋体" w:hAnsi="宋体" w:hint="eastAsia"/>
        </w:rPr>
        <w:t>乙方针对用友产品的客开内容不得影响标准产品的性能。对可能影响性能的部分应尽可能优化以达到客户要求</w:t>
      </w:r>
    </w:p>
    <w:p w:rsidR="00615EE0" w:rsidRPr="00F95650" w:rsidRDefault="00782BBA" w:rsidP="00782BBA">
      <w:pPr>
        <w:pStyle w:val="ab"/>
        <w:spacing w:line="400" w:lineRule="exact"/>
        <w:ind w:left="0" w:firstLine="0"/>
        <w:rPr>
          <w:rFonts w:hAnsi="宋体"/>
        </w:rPr>
      </w:pPr>
      <w:r>
        <w:rPr>
          <w:rFonts w:hAnsi="宋体" w:hint="eastAsia"/>
        </w:rPr>
        <w:t>5、</w:t>
      </w:r>
      <w:r w:rsidR="00615EE0" w:rsidRPr="00F95650">
        <w:rPr>
          <w:rFonts w:hAnsi="宋体" w:hint="eastAsia"/>
        </w:rPr>
        <w:t>安全性要求</w:t>
      </w:r>
    </w:p>
    <w:p w:rsidR="00615EE0" w:rsidRPr="00F95650" w:rsidRDefault="00615EE0" w:rsidP="00615EE0">
      <w:pPr>
        <w:spacing w:line="400" w:lineRule="exact"/>
        <w:rPr>
          <w:rFonts w:ascii="宋体" w:hAnsi="宋体"/>
        </w:rPr>
      </w:pPr>
      <w:r w:rsidRPr="00F95650">
        <w:rPr>
          <w:rFonts w:ascii="宋体" w:hAnsi="宋体" w:hint="eastAsia"/>
        </w:rPr>
        <w:t>乙方提供客开程序不得有损用友产品功能或泄漏商业保密的内容</w:t>
      </w:r>
    </w:p>
    <w:p w:rsidR="00615EE0" w:rsidRPr="00F95650" w:rsidRDefault="00782BBA" w:rsidP="00782BBA">
      <w:pPr>
        <w:pStyle w:val="ab"/>
        <w:spacing w:line="400" w:lineRule="exact"/>
        <w:ind w:left="0" w:firstLine="0"/>
        <w:rPr>
          <w:rFonts w:hAnsi="宋体"/>
        </w:rPr>
      </w:pPr>
      <w:r>
        <w:rPr>
          <w:rFonts w:hAnsi="宋体" w:hint="eastAsia"/>
        </w:rPr>
        <w:t>6、</w:t>
      </w:r>
      <w:r w:rsidR="00615EE0" w:rsidRPr="00F95650">
        <w:rPr>
          <w:rFonts w:hAnsi="宋体" w:hint="eastAsia"/>
        </w:rPr>
        <w:t>页面要求</w:t>
      </w:r>
    </w:p>
    <w:p w:rsidR="00615EE0" w:rsidRDefault="00615EE0" w:rsidP="00615EE0">
      <w:pPr>
        <w:spacing w:line="400" w:lineRule="exact"/>
        <w:rPr>
          <w:rFonts w:ascii="宋体" w:hAnsi="宋体"/>
        </w:rPr>
      </w:pPr>
      <w:r w:rsidRPr="00F95650">
        <w:rPr>
          <w:rFonts w:ascii="宋体" w:hAnsi="宋体" w:hint="eastAsia"/>
        </w:rPr>
        <w:t>必须按照甲方确认需求并达到最终客户的正常应用。</w:t>
      </w:r>
    </w:p>
    <w:p w:rsidR="00E806A1" w:rsidRDefault="00E806A1">
      <w:pPr>
        <w:widowControl/>
        <w:jc w:val="left"/>
        <w:rPr>
          <w:rFonts w:ascii="宋体" w:hAnsi="宋体"/>
        </w:rPr>
      </w:pPr>
      <w:r>
        <w:rPr>
          <w:rFonts w:ascii="宋体" w:hAnsi="宋体"/>
        </w:rPr>
        <w:br w:type="page"/>
      </w:r>
    </w:p>
    <w:p w:rsidR="00557CA0" w:rsidRDefault="00557CA0" w:rsidP="00615EE0">
      <w:pPr>
        <w:spacing w:line="400" w:lineRule="exact"/>
        <w:rPr>
          <w:rFonts w:ascii="宋体" w:hAnsi="宋体"/>
        </w:rPr>
      </w:pPr>
    </w:p>
    <w:p w:rsidR="00E806A1" w:rsidRPr="00E806A1" w:rsidRDefault="00761399" w:rsidP="00E806A1">
      <w:pPr>
        <w:widowControl/>
        <w:jc w:val="left"/>
        <w:rPr>
          <w:rFonts w:ascii="宋体" w:hAnsi="宋体" w:cs="宋体"/>
          <w:kern w:val="0"/>
          <w:sz w:val="24"/>
          <w:szCs w:val="24"/>
        </w:rPr>
      </w:pPr>
      <w:r w:rsidRPr="00E806A1">
        <w:rPr>
          <w:b/>
          <w:szCs w:val="21"/>
        </w:rPr>
        <w:t>附件四</w:t>
      </w:r>
      <w:r w:rsidRPr="00E806A1">
        <w:rPr>
          <w:rFonts w:hint="eastAsia"/>
          <w:b/>
          <w:szCs w:val="21"/>
        </w:rPr>
        <w:t>：</w:t>
      </w:r>
      <w:r w:rsidR="00147E90" w:rsidRPr="00E806A1">
        <w:rPr>
          <w:rFonts w:hint="eastAsia"/>
          <w:b/>
          <w:szCs w:val="21"/>
        </w:rPr>
        <w:t>服务外包工作量</w:t>
      </w:r>
      <w:r w:rsidR="00147E90" w:rsidRPr="00E806A1">
        <w:rPr>
          <w:rFonts w:hint="eastAsia"/>
          <w:b/>
          <w:szCs w:val="21"/>
        </w:rPr>
        <w:t>---</w:t>
      </w:r>
      <w:r w:rsidR="00147E90" w:rsidRPr="00E806A1">
        <w:rPr>
          <w:rFonts w:hint="eastAsia"/>
          <w:b/>
          <w:szCs w:val="21"/>
        </w:rPr>
        <w:t>二次开发费用评估表</w:t>
      </w:r>
      <w:r w:rsidR="00E806A1" w:rsidRPr="00E806A1">
        <w:rPr>
          <w:rFonts w:ascii="宋体" w:hAnsi="宋体" w:cs="宋体"/>
          <w:noProof/>
          <w:kern w:val="0"/>
          <w:sz w:val="24"/>
          <w:szCs w:val="24"/>
        </w:rPr>
        <w:drawing>
          <wp:inline distT="0" distB="0" distL="0" distR="0">
            <wp:extent cx="5782945" cy="6752590"/>
            <wp:effectExtent l="0" t="0" r="0" b="0"/>
            <wp:docPr id="1" name="图片 1" descr="C:\Users\XPS\AppData\Roaming\Tencent\Users\68298493\QQ\WinTemp\RichOle\]~)_~1TH1$_R}Z$66Q4Y@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S\AppData\Roaming\Tencent\Users\68298493\QQ\WinTemp\RichOle\]~)_~1TH1$_R}Z$66Q4Y@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945" cy="6752590"/>
                    </a:xfrm>
                    <a:prstGeom prst="rect">
                      <a:avLst/>
                    </a:prstGeom>
                    <a:noFill/>
                    <a:ln>
                      <a:noFill/>
                    </a:ln>
                  </pic:spPr>
                </pic:pic>
              </a:graphicData>
            </a:graphic>
          </wp:inline>
        </w:drawing>
      </w:r>
    </w:p>
    <w:p w:rsidR="00E806A1" w:rsidRDefault="00E806A1">
      <w:pPr>
        <w:widowControl/>
        <w:jc w:val="left"/>
        <w:rPr>
          <w:b/>
        </w:rPr>
      </w:pPr>
    </w:p>
    <w:p w:rsidR="00E806A1" w:rsidRDefault="00E806A1">
      <w:pPr>
        <w:widowControl/>
        <w:jc w:val="left"/>
        <w:rPr>
          <w:b/>
        </w:rPr>
      </w:pPr>
      <w:r>
        <w:rPr>
          <w:b/>
        </w:rPr>
        <w:br w:type="page"/>
      </w:r>
    </w:p>
    <w:p w:rsidR="00147E90" w:rsidRDefault="00147E90">
      <w:pPr>
        <w:widowControl/>
        <w:jc w:val="left"/>
        <w:rPr>
          <w:b/>
        </w:rPr>
      </w:pPr>
    </w:p>
    <w:p w:rsidR="00804CDE" w:rsidRPr="00E806A1" w:rsidRDefault="00804CDE" w:rsidP="00804CDE">
      <w:pPr>
        <w:pStyle w:val="21"/>
        <w:spacing w:before="0" w:after="0" w:line="400" w:lineRule="exact"/>
        <w:ind w:firstLine="0"/>
        <w:jc w:val="left"/>
        <w:rPr>
          <w:b/>
          <w:sz w:val="21"/>
          <w:szCs w:val="21"/>
        </w:rPr>
      </w:pPr>
      <w:r w:rsidRPr="00E806A1">
        <w:rPr>
          <w:rFonts w:hint="eastAsia"/>
          <w:b/>
          <w:sz w:val="21"/>
          <w:szCs w:val="21"/>
        </w:rPr>
        <w:t>附件五：项目成果清单</w:t>
      </w:r>
    </w:p>
    <w:tbl>
      <w:tblPr>
        <w:tblStyle w:val="aff1"/>
        <w:tblW w:w="9180" w:type="dxa"/>
        <w:tblLook w:val="04A0" w:firstRow="1" w:lastRow="0" w:firstColumn="1" w:lastColumn="0" w:noHBand="0" w:noVBand="1"/>
      </w:tblPr>
      <w:tblGrid>
        <w:gridCol w:w="1526"/>
        <w:gridCol w:w="7654"/>
      </w:tblGrid>
      <w:tr w:rsidR="00093492" w:rsidRPr="00051E67" w:rsidTr="00093492">
        <w:tc>
          <w:tcPr>
            <w:tcW w:w="1526" w:type="dxa"/>
          </w:tcPr>
          <w:p w:rsidR="00093492" w:rsidRPr="00051E67" w:rsidRDefault="00093492" w:rsidP="00615EE0">
            <w:pPr>
              <w:pStyle w:val="21"/>
              <w:spacing w:before="0" w:after="0" w:line="400" w:lineRule="exact"/>
              <w:ind w:firstLine="0"/>
              <w:jc w:val="center"/>
              <w:rPr>
                <w:sz w:val="21"/>
                <w:szCs w:val="21"/>
              </w:rPr>
            </w:pPr>
            <w:r w:rsidRPr="00051E67">
              <w:rPr>
                <w:rFonts w:hint="eastAsia"/>
                <w:sz w:val="21"/>
                <w:szCs w:val="21"/>
              </w:rPr>
              <w:t>项目阶段</w:t>
            </w:r>
          </w:p>
        </w:tc>
        <w:tc>
          <w:tcPr>
            <w:tcW w:w="7654" w:type="dxa"/>
          </w:tcPr>
          <w:p w:rsidR="00093492" w:rsidRPr="00051E67" w:rsidRDefault="00093492" w:rsidP="00615EE0">
            <w:pPr>
              <w:pStyle w:val="21"/>
              <w:spacing w:before="0" w:after="0" w:line="400" w:lineRule="exact"/>
              <w:ind w:firstLine="0"/>
              <w:jc w:val="center"/>
              <w:rPr>
                <w:sz w:val="21"/>
                <w:szCs w:val="21"/>
              </w:rPr>
            </w:pPr>
            <w:r w:rsidRPr="00051E67">
              <w:rPr>
                <w:rFonts w:hint="eastAsia"/>
                <w:sz w:val="21"/>
                <w:szCs w:val="21"/>
              </w:rPr>
              <w:t>成果名称</w:t>
            </w:r>
          </w:p>
        </w:tc>
      </w:tr>
      <w:tr w:rsidR="00093492" w:rsidRPr="00051E67" w:rsidTr="00093492">
        <w:tc>
          <w:tcPr>
            <w:tcW w:w="1526" w:type="dxa"/>
          </w:tcPr>
          <w:p w:rsidR="00093492" w:rsidRPr="00051E67" w:rsidRDefault="00093492" w:rsidP="00615EE0">
            <w:pPr>
              <w:pStyle w:val="21"/>
              <w:spacing w:before="0" w:after="0" w:line="400" w:lineRule="exact"/>
              <w:ind w:firstLine="0"/>
              <w:jc w:val="left"/>
              <w:rPr>
                <w:sz w:val="21"/>
                <w:szCs w:val="21"/>
              </w:rPr>
            </w:pPr>
            <w:r>
              <w:rPr>
                <w:rFonts w:hint="eastAsia"/>
                <w:sz w:val="21"/>
                <w:szCs w:val="21"/>
              </w:rPr>
              <w:t>项目规划</w:t>
            </w:r>
          </w:p>
        </w:tc>
        <w:tc>
          <w:tcPr>
            <w:tcW w:w="7654" w:type="dxa"/>
          </w:tcPr>
          <w:p w:rsidR="00093492" w:rsidRPr="00051E67" w:rsidRDefault="00093492" w:rsidP="00615EE0">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r>
      <w:tr w:rsidR="00093492" w:rsidRPr="00051E67" w:rsidTr="00093492">
        <w:tc>
          <w:tcPr>
            <w:tcW w:w="1526" w:type="dxa"/>
          </w:tcPr>
          <w:p w:rsidR="00093492" w:rsidRPr="00051E67" w:rsidRDefault="00093492" w:rsidP="00615EE0">
            <w:pPr>
              <w:pStyle w:val="21"/>
              <w:spacing w:before="0" w:after="0" w:line="400" w:lineRule="exact"/>
              <w:ind w:firstLine="0"/>
              <w:jc w:val="left"/>
              <w:rPr>
                <w:sz w:val="21"/>
                <w:szCs w:val="21"/>
              </w:rPr>
            </w:pPr>
            <w:r w:rsidRPr="00051E67">
              <w:rPr>
                <w:rFonts w:hint="eastAsia"/>
                <w:sz w:val="21"/>
                <w:szCs w:val="21"/>
              </w:rPr>
              <w:t>蓝图设计</w:t>
            </w:r>
          </w:p>
        </w:tc>
        <w:tc>
          <w:tcPr>
            <w:tcW w:w="7654" w:type="dxa"/>
          </w:tcPr>
          <w:p w:rsidR="00093492" w:rsidRPr="00051E67" w:rsidRDefault="00093492" w:rsidP="00615EE0">
            <w:pPr>
              <w:pStyle w:val="21"/>
              <w:spacing w:before="0" w:after="0" w:line="400" w:lineRule="exact"/>
              <w:ind w:firstLine="0"/>
              <w:jc w:val="left"/>
              <w:rPr>
                <w:sz w:val="21"/>
                <w:szCs w:val="21"/>
              </w:rPr>
            </w:pPr>
            <w:r w:rsidRPr="00093492">
              <w:rPr>
                <w:rFonts w:hint="eastAsia"/>
                <w:sz w:val="21"/>
                <w:szCs w:val="21"/>
              </w:rPr>
              <w:t>开发需求规格说明书</w:t>
            </w:r>
          </w:p>
        </w:tc>
      </w:tr>
      <w:tr w:rsidR="00093492" w:rsidRPr="00051E67" w:rsidTr="00093492">
        <w:tc>
          <w:tcPr>
            <w:tcW w:w="1526" w:type="dxa"/>
          </w:tcPr>
          <w:p w:rsidR="00093492" w:rsidRPr="00051E67" w:rsidRDefault="00093492" w:rsidP="00615EE0">
            <w:pPr>
              <w:pStyle w:val="21"/>
              <w:spacing w:before="0" w:after="0" w:line="400" w:lineRule="exact"/>
              <w:ind w:firstLine="0"/>
              <w:jc w:val="left"/>
              <w:rPr>
                <w:sz w:val="21"/>
                <w:szCs w:val="21"/>
              </w:rPr>
            </w:pPr>
            <w:r w:rsidRPr="00051E67">
              <w:rPr>
                <w:rFonts w:hint="eastAsia"/>
                <w:sz w:val="21"/>
                <w:szCs w:val="21"/>
              </w:rPr>
              <w:t>系统测试</w:t>
            </w:r>
          </w:p>
        </w:tc>
        <w:tc>
          <w:tcPr>
            <w:tcW w:w="7654" w:type="dxa"/>
            <w:vAlign w:val="center"/>
          </w:tcPr>
          <w:p w:rsidR="00093492" w:rsidRPr="00051E67" w:rsidRDefault="00093492" w:rsidP="00615EE0">
            <w:pPr>
              <w:spacing w:line="400" w:lineRule="exact"/>
              <w:rPr>
                <w:szCs w:val="21"/>
              </w:rPr>
            </w:pPr>
            <w:r>
              <w:rPr>
                <w:rFonts w:hint="eastAsia"/>
                <w:szCs w:val="21"/>
              </w:rPr>
              <w:t>接口</w:t>
            </w:r>
            <w:r w:rsidRPr="00051E67">
              <w:rPr>
                <w:rFonts w:hint="eastAsia"/>
                <w:szCs w:val="21"/>
              </w:rPr>
              <w:t>说明书</w:t>
            </w:r>
          </w:p>
        </w:tc>
      </w:tr>
      <w:tr w:rsidR="00093492" w:rsidRPr="00051E67" w:rsidTr="00093492">
        <w:tc>
          <w:tcPr>
            <w:tcW w:w="1526" w:type="dxa"/>
          </w:tcPr>
          <w:p w:rsidR="00093492" w:rsidRPr="00051E67" w:rsidRDefault="00093492" w:rsidP="00615EE0">
            <w:pPr>
              <w:pStyle w:val="21"/>
              <w:spacing w:before="0" w:after="0" w:line="400" w:lineRule="exact"/>
              <w:ind w:firstLine="0"/>
              <w:jc w:val="left"/>
              <w:rPr>
                <w:sz w:val="21"/>
                <w:szCs w:val="21"/>
              </w:rPr>
            </w:pPr>
            <w:r w:rsidRPr="00051E67">
              <w:rPr>
                <w:rFonts w:hint="eastAsia"/>
                <w:sz w:val="21"/>
                <w:szCs w:val="21"/>
              </w:rPr>
              <w:t>上线切换</w:t>
            </w:r>
          </w:p>
        </w:tc>
        <w:tc>
          <w:tcPr>
            <w:tcW w:w="7654" w:type="dxa"/>
            <w:vAlign w:val="center"/>
          </w:tcPr>
          <w:p w:rsidR="00093492" w:rsidRPr="00051E67" w:rsidRDefault="00093492" w:rsidP="00615EE0">
            <w:pPr>
              <w:spacing w:line="400" w:lineRule="exact"/>
              <w:rPr>
                <w:szCs w:val="21"/>
              </w:rPr>
            </w:pPr>
            <w:r>
              <w:rPr>
                <w:rFonts w:hint="eastAsia"/>
                <w:szCs w:val="21"/>
              </w:rPr>
              <w:t>用户</w:t>
            </w:r>
            <w:r w:rsidRPr="00051E67">
              <w:rPr>
                <w:rFonts w:hint="eastAsia"/>
                <w:szCs w:val="21"/>
              </w:rPr>
              <w:t>手册</w:t>
            </w:r>
          </w:p>
        </w:tc>
      </w:tr>
      <w:tr w:rsidR="00093492" w:rsidRPr="00051E67" w:rsidTr="00093492">
        <w:tc>
          <w:tcPr>
            <w:tcW w:w="1526" w:type="dxa"/>
          </w:tcPr>
          <w:p w:rsidR="00093492" w:rsidRPr="00051E67" w:rsidRDefault="00093492" w:rsidP="00615EE0">
            <w:pPr>
              <w:pStyle w:val="21"/>
              <w:spacing w:before="0" w:after="0" w:line="400" w:lineRule="exact"/>
              <w:ind w:firstLine="0"/>
              <w:jc w:val="left"/>
              <w:rPr>
                <w:sz w:val="21"/>
                <w:szCs w:val="21"/>
              </w:rPr>
            </w:pPr>
            <w:r w:rsidRPr="00051E67">
              <w:rPr>
                <w:rFonts w:hint="eastAsia"/>
                <w:sz w:val="21"/>
                <w:szCs w:val="21"/>
              </w:rPr>
              <w:t>验收阶段</w:t>
            </w:r>
          </w:p>
        </w:tc>
        <w:tc>
          <w:tcPr>
            <w:tcW w:w="7654" w:type="dxa"/>
            <w:vAlign w:val="center"/>
          </w:tcPr>
          <w:p w:rsidR="00093492" w:rsidRPr="00051E67" w:rsidRDefault="00093492" w:rsidP="00615EE0">
            <w:pPr>
              <w:spacing w:line="400" w:lineRule="exact"/>
              <w:rPr>
                <w:szCs w:val="21"/>
              </w:rPr>
            </w:pPr>
            <w:r w:rsidRPr="00051E67">
              <w:rPr>
                <w:rFonts w:hint="eastAsia"/>
                <w:szCs w:val="21"/>
              </w:rPr>
              <w:t>验收报告</w:t>
            </w:r>
          </w:p>
        </w:tc>
      </w:tr>
    </w:tbl>
    <w:p w:rsidR="00804CDE" w:rsidRDefault="00804CDE" w:rsidP="00380F53">
      <w:pPr>
        <w:pStyle w:val="21"/>
        <w:spacing w:before="0" w:after="0" w:line="400" w:lineRule="exact"/>
        <w:ind w:firstLine="0"/>
        <w:jc w:val="left"/>
        <w:rPr>
          <w:sz w:val="21"/>
        </w:rPr>
      </w:pPr>
    </w:p>
    <w:p w:rsidR="00761399" w:rsidRDefault="00761399" w:rsidP="00380F53">
      <w:pPr>
        <w:pStyle w:val="21"/>
        <w:spacing w:before="0" w:after="0" w:line="400" w:lineRule="exact"/>
        <w:ind w:firstLine="0"/>
        <w:jc w:val="left"/>
        <w:rPr>
          <w:sz w:val="21"/>
        </w:rPr>
      </w:pPr>
    </w:p>
    <w:p w:rsidR="00211B4E" w:rsidRPr="00804CDE" w:rsidRDefault="00211B4E" w:rsidP="00211B4E">
      <w:pPr>
        <w:spacing w:line="400" w:lineRule="exact"/>
        <w:jc w:val="left"/>
        <w:rPr>
          <w:color w:val="000000"/>
          <w:szCs w:val="21"/>
        </w:rPr>
      </w:pPr>
    </w:p>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7D9" w:rsidRDefault="003877D9">
      <w:r>
        <w:separator/>
      </w:r>
    </w:p>
  </w:endnote>
  <w:endnote w:type="continuationSeparator" w:id="0">
    <w:p w:rsidR="003877D9" w:rsidRDefault="0038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919"/>
      <w:docPartObj>
        <w:docPartGallery w:val="Page Numbers (Bottom of Page)"/>
        <w:docPartUnique/>
      </w:docPartObj>
    </w:sdtPr>
    <w:sdtEndPr/>
    <w:sdtContent>
      <w:p w:rsidR="00495BE0" w:rsidRDefault="00495BE0" w:rsidP="007A63EE">
        <w:pPr>
          <w:pStyle w:val="a7"/>
          <w:jc w:val="right"/>
        </w:pPr>
        <w:r>
          <w:t>第</w:t>
        </w:r>
        <w:r>
          <w:fldChar w:fldCharType="begin"/>
        </w:r>
        <w:r>
          <w:instrText xml:space="preserve"> PAGE   \* MERGEFORMAT </w:instrText>
        </w:r>
        <w:r>
          <w:fldChar w:fldCharType="separate"/>
        </w:r>
        <w:r w:rsidR="00471186" w:rsidRPr="00471186">
          <w:rPr>
            <w:noProof/>
            <w:lang w:val="zh-CN"/>
          </w:rPr>
          <w:t>1</w:t>
        </w:r>
        <w:r>
          <w:fldChar w:fldCharType="end"/>
        </w:r>
        <w:r>
          <w:t>页</w:t>
        </w:r>
      </w:p>
    </w:sdtContent>
  </w:sdt>
  <w:sdt>
    <w:sdtPr>
      <w:id w:val="12962645"/>
      <w:docPartObj>
        <w:docPartGallery w:val="Page Numbers (Top of Page)"/>
        <w:docPartUnique/>
      </w:docPartObj>
    </w:sdtPr>
    <w:sdtEndPr/>
    <w:sdtContent>
      <w:p w:rsidR="00495BE0" w:rsidRDefault="00495BE0">
        <w:r>
          <w:rPr>
            <w:lang w:val="zh-CN"/>
          </w:rPr>
          <w:t xml:space="preserve"> </w:t>
        </w:r>
      </w:p>
    </w:sdtContent>
  </w:sdt>
  <w:p w:rsidR="00495BE0" w:rsidRDefault="00495BE0">
    <w:pPr>
      <w:pStyle w:val="a7"/>
      <w:tabs>
        <w:tab w:val="clear" w:pos="8306"/>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495BE0" w:rsidRDefault="00495BE0">
            <w:pPr>
              <w:pStyle w:val="a7"/>
              <w:rPr>
                <w:b/>
                <w:sz w:val="24"/>
                <w:szCs w:val="24"/>
              </w:rPr>
            </w:pPr>
          </w:p>
          <w:p w:rsidR="00495BE0" w:rsidRDefault="003877D9">
            <w:pPr>
              <w:pStyle w:val="a7"/>
            </w:pPr>
          </w:p>
        </w:sdtContent>
      </w:sdt>
    </w:sdtContent>
  </w:sdt>
  <w:p w:rsidR="00495BE0" w:rsidRDefault="00495BE0">
    <w:pPr>
      <w:pStyle w:val="a7"/>
      <w:tabs>
        <w:tab w:val="clear" w:pos="8306"/>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7D9" w:rsidRDefault="003877D9">
      <w:r>
        <w:separator/>
      </w:r>
    </w:p>
  </w:footnote>
  <w:footnote w:type="continuationSeparator" w:id="0">
    <w:p w:rsidR="003877D9" w:rsidRDefault="00387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BE0" w:rsidRDefault="00495BE0" w:rsidP="00FC3A16">
    <w:pPr>
      <w:pStyle w:val="a5"/>
      <w:jc w:val="left"/>
    </w:pPr>
    <w:r>
      <w:rPr>
        <w:rFonts w:hint="eastAsia"/>
      </w:rPr>
      <w:t>01</w:t>
    </w:r>
    <w:r>
      <w:t>_</w:t>
    </w:r>
    <w:r>
      <w:rPr>
        <w:rFonts w:hint="eastAsia"/>
      </w:rPr>
      <w:t>WB</w:t>
    </w:r>
    <w:r>
      <w:t>L_KF_ZHT_201</w:t>
    </w:r>
    <w:r>
      <w:rPr>
        <w:rFonts w:hint="eastAsia"/>
      </w:rPr>
      <w:t>7</w:t>
    </w:r>
    <w:r w:rsidRPr="005C625F">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8D4"/>
    <w:rsid w:val="00000B07"/>
    <w:rsid w:val="000014FD"/>
    <w:rsid w:val="00001A67"/>
    <w:rsid w:val="00002133"/>
    <w:rsid w:val="00003A7E"/>
    <w:rsid w:val="00004AFA"/>
    <w:rsid w:val="00004B43"/>
    <w:rsid w:val="00005910"/>
    <w:rsid w:val="00005C02"/>
    <w:rsid w:val="000073EE"/>
    <w:rsid w:val="0001019B"/>
    <w:rsid w:val="000105D0"/>
    <w:rsid w:val="000131D3"/>
    <w:rsid w:val="0001504D"/>
    <w:rsid w:val="00016A11"/>
    <w:rsid w:val="00017AB9"/>
    <w:rsid w:val="00027BF2"/>
    <w:rsid w:val="00042041"/>
    <w:rsid w:val="000514B1"/>
    <w:rsid w:val="00051664"/>
    <w:rsid w:val="00056787"/>
    <w:rsid w:val="00061B11"/>
    <w:rsid w:val="00061CBA"/>
    <w:rsid w:val="00061EB2"/>
    <w:rsid w:val="00062397"/>
    <w:rsid w:val="0006383C"/>
    <w:rsid w:val="00070A74"/>
    <w:rsid w:val="00071380"/>
    <w:rsid w:val="00073D24"/>
    <w:rsid w:val="00080821"/>
    <w:rsid w:val="00084AA1"/>
    <w:rsid w:val="000858D0"/>
    <w:rsid w:val="00086A64"/>
    <w:rsid w:val="00093492"/>
    <w:rsid w:val="000A49BD"/>
    <w:rsid w:val="000A5B07"/>
    <w:rsid w:val="000B019E"/>
    <w:rsid w:val="000B1062"/>
    <w:rsid w:val="000B38F9"/>
    <w:rsid w:val="000C09A1"/>
    <w:rsid w:val="000C4A3E"/>
    <w:rsid w:val="000D285C"/>
    <w:rsid w:val="000D7086"/>
    <w:rsid w:val="000E1141"/>
    <w:rsid w:val="000E2EBB"/>
    <w:rsid w:val="000E678D"/>
    <w:rsid w:val="000F3896"/>
    <w:rsid w:val="001006E2"/>
    <w:rsid w:val="00100755"/>
    <w:rsid w:val="00100AEC"/>
    <w:rsid w:val="001012E8"/>
    <w:rsid w:val="00107078"/>
    <w:rsid w:val="0010762F"/>
    <w:rsid w:val="00111844"/>
    <w:rsid w:val="00117B74"/>
    <w:rsid w:val="00120772"/>
    <w:rsid w:val="001239EC"/>
    <w:rsid w:val="001312AF"/>
    <w:rsid w:val="00133045"/>
    <w:rsid w:val="001338FD"/>
    <w:rsid w:val="00134C45"/>
    <w:rsid w:val="001358B4"/>
    <w:rsid w:val="00140061"/>
    <w:rsid w:val="00144989"/>
    <w:rsid w:val="00146CBC"/>
    <w:rsid w:val="00147E90"/>
    <w:rsid w:val="00151CFC"/>
    <w:rsid w:val="00152F84"/>
    <w:rsid w:val="0016133E"/>
    <w:rsid w:val="00166EC2"/>
    <w:rsid w:val="00170FE9"/>
    <w:rsid w:val="00177515"/>
    <w:rsid w:val="00180F13"/>
    <w:rsid w:val="0018110D"/>
    <w:rsid w:val="0018539A"/>
    <w:rsid w:val="001863D3"/>
    <w:rsid w:val="00187430"/>
    <w:rsid w:val="00195135"/>
    <w:rsid w:val="00197601"/>
    <w:rsid w:val="00197FE1"/>
    <w:rsid w:val="001A2344"/>
    <w:rsid w:val="001A36EF"/>
    <w:rsid w:val="001A66B0"/>
    <w:rsid w:val="001A7492"/>
    <w:rsid w:val="001A7B31"/>
    <w:rsid w:val="001B02D5"/>
    <w:rsid w:val="001B3477"/>
    <w:rsid w:val="001B349F"/>
    <w:rsid w:val="001B64A1"/>
    <w:rsid w:val="001C21B6"/>
    <w:rsid w:val="001D2F66"/>
    <w:rsid w:val="001D7AEC"/>
    <w:rsid w:val="001E3894"/>
    <w:rsid w:val="001E3C0D"/>
    <w:rsid w:val="001E44A9"/>
    <w:rsid w:val="001F1604"/>
    <w:rsid w:val="001F1676"/>
    <w:rsid w:val="001F22AB"/>
    <w:rsid w:val="001F5FB9"/>
    <w:rsid w:val="001F61E3"/>
    <w:rsid w:val="001F640A"/>
    <w:rsid w:val="001F6E0A"/>
    <w:rsid w:val="00202193"/>
    <w:rsid w:val="0020320E"/>
    <w:rsid w:val="002111F1"/>
    <w:rsid w:val="00211B4E"/>
    <w:rsid w:val="00222EE7"/>
    <w:rsid w:val="00223C22"/>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8FD"/>
    <w:rsid w:val="002945DC"/>
    <w:rsid w:val="002A1308"/>
    <w:rsid w:val="002A2DA5"/>
    <w:rsid w:val="002A36CB"/>
    <w:rsid w:val="002A3758"/>
    <w:rsid w:val="002A393A"/>
    <w:rsid w:val="002A3B0E"/>
    <w:rsid w:val="002A46AF"/>
    <w:rsid w:val="002A5045"/>
    <w:rsid w:val="002A51AE"/>
    <w:rsid w:val="002A77A3"/>
    <w:rsid w:val="002A7FDA"/>
    <w:rsid w:val="002B1662"/>
    <w:rsid w:val="002B3CC0"/>
    <w:rsid w:val="002B5088"/>
    <w:rsid w:val="002B60CF"/>
    <w:rsid w:val="002B70B1"/>
    <w:rsid w:val="002C3384"/>
    <w:rsid w:val="002C4538"/>
    <w:rsid w:val="002C6FF1"/>
    <w:rsid w:val="002C7EE9"/>
    <w:rsid w:val="002D2A22"/>
    <w:rsid w:val="002D2F84"/>
    <w:rsid w:val="002E1477"/>
    <w:rsid w:val="002E7FA6"/>
    <w:rsid w:val="002F02A8"/>
    <w:rsid w:val="002F11C2"/>
    <w:rsid w:val="002F2865"/>
    <w:rsid w:val="002F32EA"/>
    <w:rsid w:val="00312AA8"/>
    <w:rsid w:val="00315E83"/>
    <w:rsid w:val="003164B0"/>
    <w:rsid w:val="00317EA1"/>
    <w:rsid w:val="00322015"/>
    <w:rsid w:val="003238D4"/>
    <w:rsid w:val="00323A26"/>
    <w:rsid w:val="003274B8"/>
    <w:rsid w:val="0032789D"/>
    <w:rsid w:val="0033102D"/>
    <w:rsid w:val="00331AF4"/>
    <w:rsid w:val="0033600E"/>
    <w:rsid w:val="00337195"/>
    <w:rsid w:val="00343CE7"/>
    <w:rsid w:val="00343E79"/>
    <w:rsid w:val="00344B3B"/>
    <w:rsid w:val="00345FBD"/>
    <w:rsid w:val="00356E6F"/>
    <w:rsid w:val="003614DB"/>
    <w:rsid w:val="0036269F"/>
    <w:rsid w:val="003661EC"/>
    <w:rsid w:val="00370673"/>
    <w:rsid w:val="00373BB6"/>
    <w:rsid w:val="00374FEE"/>
    <w:rsid w:val="003754CD"/>
    <w:rsid w:val="00380F53"/>
    <w:rsid w:val="003857D0"/>
    <w:rsid w:val="0038590B"/>
    <w:rsid w:val="00386823"/>
    <w:rsid w:val="00387361"/>
    <w:rsid w:val="003877D9"/>
    <w:rsid w:val="00390C0C"/>
    <w:rsid w:val="00393CCB"/>
    <w:rsid w:val="00394446"/>
    <w:rsid w:val="00397319"/>
    <w:rsid w:val="003A101E"/>
    <w:rsid w:val="003A6A1D"/>
    <w:rsid w:val="003A702E"/>
    <w:rsid w:val="003A7786"/>
    <w:rsid w:val="003C1FA0"/>
    <w:rsid w:val="003C3134"/>
    <w:rsid w:val="003C4D51"/>
    <w:rsid w:val="003C5993"/>
    <w:rsid w:val="003D0EB7"/>
    <w:rsid w:val="003D44F0"/>
    <w:rsid w:val="003D51CB"/>
    <w:rsid w:val="003E550E"/>
    <w:rsid w:val="00403047"/>
    <w:rsid w:val="0040449B"/>
    <w:rsid w:val="00404768"/>
    <w:rsid w:val="00407424"/>
    <w:rsid w:val="00411F9B"/>
    <w:rsid w:val="004177E7"/>
    <w:rsid w:val="0043491A"/>
    <w:rsid w:val="00436859"/>
    <w:rsid w:val="004403B1"/>
    <w:rsid w:val="00441A94"/>
    <w:rsid w:val="00442239"/>
    <w:rsid w:val="00443EE3"/>
    <w:rsid w:val="00444890"/>
    <w:rsid w:val="0044553A"/>
    <w:rsid w:val="00446F44"/>
    <w:rsid w:val="00450981"/>
    <w:rsid w:val="00455C86"/>
    <w:rsid w:val="00460881"/>
    <w:rsid w:val="00464525"/>
    <w:rsid w:val="0047078B"/>
    <w:rsid w:val="00471186"/>
    <w:rsid w:val="0047163C"/>
    <w:rsid w:val="00471C09"/>
    <w:rsid w:val="0047308C"/>
    <w:rsid w:val="00474438"/>
    <w:rsid w:val="00475A8B"/>
    <w:rsid w:val="004764D0"/>
    <w:rsid w:val="00483E56"/>
    <w:rsid w:val="004848C2"/>
    <w:rsid w:val="00490D22"/>
    <w:rsid w:val="0049134F"/>
    <w:rsid w:val="00495BE0"/>
    <w:rsid w:val="00496278"/>
    <w:rsid w:val="00496431"/>
    <w:rsid w:val="00497764"/>
    <w:rsid w:val="004A3C9F"/>
    <w:rsid w:val="004A56C4"/>
    <w:rsid w:val="004A76D0"/>
    <w:rsid w:val="004B09DC"/>
    <w:rsid w:val="004B19F3"/>
    <w:rsid w:val="004B4BE5"/>
    <w:rsid w:val="004B6FEC"/>
    <w:rsid w:val="004C4C85"/>
    <w:rsid w:val="004C6376"/>
    <w:rsid w:val="004C6B06"/>
    <w:rsid w:val="004D0540"/>
    <w:rsid w:val="004D4F20"/>
    <w:rsid w:val="004E0372"/>
    <w:rsid w:val="004E22B3"/>
    <w:rsid w:val="004E3DFB"/>
    <w:rsid w:val="004E3F49"/>
    <w:rsid w:val="004F10A4"/>
    <w:rsid w:val="004F1A83"/>
    <w:rsid w:val="004F3AFC"/>
    <w:rsid w:val="00501A5E"/>
    <w:rsid w:val="005023B7"/>
    <w:rsid w:val="00502DF5"/>
    <w:rsid w:val="005064A6"/>
    <w:rsid w:val="00507F78"/>
    <w:rsid w:val="00510F03"/>
    <w:rsid w:val="00511993"/>
    <w:rsid w:val="00513E16"/>
    <w:rsid w:val="00516186"/>
    <w:rsid w:val="00517435"/>
    <w:rsid w:val="00521A1D"/>
    <w:rsid w:val="0052222F"/>
    <w:rsid w:val="005278A0"/>
    <w:rsid w:val="005346ED"/>
    <w:rsid w:val="00534983"/>
    <w:rsid w:val="00541D05"/>
    <w:rsid w:val="0054610B"/>
    <w:rsid w:val="005477E7"/>
    <w:rsid w:val="00550759"/>
    <w:rsid w:val="00557273"/>
    <w:rsid w:val="00557881"/>
    <w:rsid w:val="00557CA0"/>
    <w:rsid w:val="00560D1D"/>
    <w:rsid w:val="00566AE5"/>
    <w:rsid w:val="00567568"/>
    <w:rsid w:val="005714EF"/>
    <w:rsid w:val="00571846"/>
    <w:rsid w:val="00576DFA"/>
    <w:rsid w:val="005819E1"/>
    <w:rsid w:val="005848D1"/>
    <w:rsid w:val="00585486"/>
    <w:rsid w:val="005A117D"/>
    <w:rsid w:val="005A1220"/>
    <w:rsid w:val="005A4369"/>
    <w:rsid w:val="005A565E"/>
    <w:rsid w:val="005A60A1"/>
    <w:rsid w:val="005A6742"/>
    <w:rsid w:val="005A6776"/>
    <w:rsid w:val="005A6BB9"/>
    <w:rsid w:val="005B1716"/>
    <w:rsid w:val="005B1C7B"/>
    <w:rsid w:val="005B2906"/>
    <w:rsid w:val="005B4256"/>
    <w:rsid w:val="005B5888"/>
    <w:rsid w:val="005B6B4D"/>
    <w:rsid w:val="005C16BC"/>
    <w:rsid w:val="005C5FD3"/>
    <w:rsid w:val="005C625F"/>
    <w:rsid w:val="005D0E4E"/>
    <w:rsid w:val="005D18B0"/>
    <w:rsid w:val="005E0112"/>
    <w:rsid w:val="005E1534"/>
    <w:rsid w:val="005E4DB6"/>
    <w:rsid w:val="005E7374"/>
    <w:rsid w:val="005F616F"/>
    <w:rsid w:val="005F640C"/>
    <w:rsid w:val="00600526"/>
    <w:rsid w:val="00602258"/>
    <w:rsid w:val="006028D1"/>
    <w:rsid w:val="00602C1C"/>
    <w:rsid w:val="0060300A"/>
    <w:rsid w:val="006036B6"/>
    <w:rsid w:val="0060372F"/>
    <w:rsid w:val="00604C59"/>
    <w:rsid w:val="00606260"/>
    <w:rsid w:val="0061041B"/>
    <w:rsid w:val="00615EE0"/>
    <w:rsid w:val="006224E9"/>
    <w:rsid w:val="00626409"/>
    <w:rsid w:val="00626933"/>
    <w:rsid w:val="0063213E"/>
    <w:rsid w:val="0064038F"/>
    <w:rsid w:val="00644082"/>
    <w:rsid w:val="00646827"/>
    <w:rsid w:val="00646C8F"/>
    <w:rsid w:val="00655483"/>
    <w:rsid w:val="00655E90"/>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5075"/>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EC4"/>
    <w:rsid w:val="007676B1"/>
    <w:rsid w:val="0078084F"/>
    <w:rsid w:val="00782537"/>
    <w:rsid w:val="00782BBA"/>
    <w:rsid w:val="00787645"/>
    <w:rsid w:val="007903FB"/>
    <w:rsid w:val="0079160C"/>
    <w:rsid w:val="00791EE8"/>
    <w:rsid w:val="00797D01"/>
    <w:rsid w:val="007A0667"/>
    <w:rsid w:val="007A1249"/>
    <w:rsid w:val="007A3E23"/>
    <w:rsid w:val="007A40AF"/>
    <w:rsid w:val="007A63EE"/>
    <w:rsid w:val="007B0107"/>
    <w:rsid w:val="007B0E78"/>
    <w:rsid w:val="007B12E5"/>
    <w:rsid w:val="007B32AA"/>
    <w:rsid w:val="007B49CB"/>
    <w:rsid w:val="007B6CE6"/>
    <w:rsid w:val="007C35EA"/>
    <w:rsid w:val="007C779E"/>
    <w:rsid w:val="007D0586"/>
    <w:rsid w:val="007D2299"/>
    <w:rsid w:val="007D52EC"/>
    <w:rsid w:val="007D65D6"/>
    <w:rsid w:val="007D669E"/>
    <w:rsid w:val="007E264F"/>
    <w:rsid w:val="007E5322"/>
    <w:rsid w:val="007E6838"/>
    <w:rsid w:val="007E77F0"/>
    <w:rsid w:val="007E7C86"/>
    <w:rsid w:val="007F0E15"/>
    <w:rsid w:val="007F3041"/>
    <w:rsid w:val="007F5C61"/>
    <w:rsid w:val="00800899"/>
    <w:rsid w:val="00800E66"/>
    <w:rsid w:val="00804293"/>
    <w:rsid w:val="00804699"/>
    <w:rsid w:val="00804CDE"/>
    <w:rsid w:val="00805382"/>
    <w:rsid w:val="00811940"/>
    <w:rsid w:val="00813FCF"/>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965"/>
    <w:rsid w:val="00870654"/>
    <w:rsid w:val="00870D2B"/>
    <w:rsid w:val="00875CFF"/>
    <w:rsid w:val="008805F9"/>
    <w:rsid w:val="00881B38"/>
    <w:rsid w:val="0088493F"/>
    <w:rsid w:val="00890C9C"/>
    <w:rsid w:val="00891DB0"/>
    <w:rsid w:val="008950D1"/>
    <w:rsid w:val="0089576D"/>
    <w:rsid w:val="008969E5"/>
    <w:rsid w:val="00897C22"/>
    <w:rsid w:val="00897D7B"/>
    <w:rsid w:val="008A03FB"/>
    <w:rsid w:val="008A12BA"/>
    <w:rsid w:val="008A38C8"/>
    <w:rsid w:val="008A6523"/>
    <w:rsid w:val="008A76EB"/>
    <w:rsid w:val="008A7D6A"/>
    <w:rsid w:val="008B1456"/>
    <w:rsid w:val="008B354A"/>
    <w:rsid w:val="008C1CB6"/>
    <w:rsid w:val="008D2501"/>
    <w:rsid w:val="008D784A"/>
    <w:rsid w:val="008E1518"/>
    <w:rsid w:val="008E2BCD"/>
    <w:rsid w:val="008E60A5"/>
    <w:rsid w:val="008E645E"/>
    <w:rsid w:val="008F3DB6"/>
    <w:rsid w:val="00900B74"/>
    <w:rsid w:val="00903208"/>
    <w:rsid w:val="009045CF"/>
    <w:rsid w:val="00904991"/>
    <w:rsid w:val="009137C3"/>
    <w:rsid w:val="009154BA"/>
    <w:rsid w:val="00920757"/>
    <w:rsid w:val="009228D7"/>
    <w:rsid w:val="00923E2A"/>
    <w:rsid w:val="00930E55"/>
    <w:rsid w:val="00937013"/>
    <w:rsid w:val="00941435"/>
    <w:rsid w:val="00944122"/>
    <w:rsid w:val="0095126E"/>
    <w:rsid w:val="009527FC"/>
    <w:rsid w:val="0095343C"/>
    <w:rsid w:val="00953C84"/>
    <w:rsid w:val="009549B5"/>
    <w:rsid w:val="00960955"/>
    <w:rsid w:val="00962133"/>
    <w:rsid w:val="00964D60"/>
    <w:rsid w:val="00966FB5"/>
    <w:rsid w:val="009719C7"/>
    <w:rsid w:val="0097318F"/>
    <w:rsid w:val="00982864"/>
    <w:rsid w:val="009838E6"/>
    <w:rsid w:val="00984C21"/>
    <w:rsid w:val="0098632E"/>
    <w:rsid w:val="00994C6D"/>
    <w:rsid w:val="009A417D"/>
    <w:rsid w:val="009A4BAF"/>
    <w:rsid w:val="009B006F"/>
    <w:rsid w:val="009B22BD"/>
    <w:rsid w:val="009B26D5"/>
    <w:rsid w:val="009B4A7A"/>
    <w:rsid w:val="009B68DB"/>
    <w:rsid w:val="009C2838"/>
    <w:rsid w:val="009C3F7E"/>
    <w:rsid w:val="009D1927"/>
    <w:rsid w:val="009D2418"/>
    <w:rsid w:val="009D2A29"/>
    <w:rsid w:val="009D4279"/>
    <w:rsid w:val="009D5B1C"/>
    <w:rsid w:val="009E1236"/>
    <w:rsid w:val="009E18AD"/>
    <w:rsid w:val="009E4D8C"/>
    <w:rsid w:val="009E50FB"/>
    <w:rsid w:val="009E62AE"/>
    <w:rsid w:val="009F2D0B"/>
    <w:rsid w:val="009F3090"/>
    <w:rsid w:val="009F3951"/>
    <w:rsid w:val="009F5FFF"/>
    <w:rsid w:val="009F6DAD"/>
    <w:rsid w:val="00A04A5F"/>
    <w:rsid w:val="00A057C3"/>
    <w:rsid w:val="00A05B74"/>
    <w:rsid w:val="00A06033"/>
    <w:rsid w:val="00A1006E"/>
    <w:rsid w:val="00A12936"/>
    <w:rsid w:val="00A14604"/>
    <w:rsid w:val="00A15F06"/>
    <w:rsid w:val="00A239A9"/>
    <w:rsid w:val="00A25577"/>
    <w:rsid w:val="00A3102A"/>
    <w:rsid w:val="00A35CB0"/>
    <w:rsid w:val="00A37647"/>
    <w:rsid w:val="00A45633"/>
    <w:rsid w:val="00A66939"/>
    <w:rsid w:val="00A84453"/>
    <w:rsid w:val="00A912D2"/>
    <w:rsid w:val="00A94BD9"/>
    <w:rsid w:val="00AA156D"/>
    <w:rsid w:val="00AA647D"/>
    <w:rsid w:val="00AB03DF"/>
    <w:rsid w:val="00AB2D00"/>
    <w:rsid w:val="00AB53FF"/>
    <w:rsid w:val="00AC5FAD"/>
    <w:rsid w:val="00AD2EB2"/>
    <w:rsid w:val="00AD48A8"/>
    <w:rsid w:val="00AD4C04"/>
    <w:rsid w:val="00AD57E3"/>
    <w:rsid w:val="00AD7457"/>
    <w:rsid w:val="00AD7A03"/>
    <w:rsid w:val="00AE1CF1"/>
    <w:rsid w:val="00AE271F"/>
    <w:rsid w:val="00AE2F99"/>
    <w:rsid w:val="00AE3F5C"/>
    <w:rsid w:val="00AE6686"/>
    <w:rsid w:val="00AE706D"/>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72309"/>
    <w:rsid w:val="00B815FB"/>
    <w:rsid w:val="00B87EE0"/>
    <w:rsid w:val="00B87EE3"/>
    <w:rsid w:val="00B90F90"/>
    <w:rsid w:val="00B92478"/>
    <w:rsid w:val="00B9365E"/>
    <w:rsid w:val="00B95AAA"/>
    <w:rsid w:val="00BA1E03"/>
    <w:rsid w:val="00BA2C62"/>
    <w:rsid w:val="00BA40C7"/>
    <w:rsid w:val="00BA74C5"/>
    <w:rsid w:val="00BB0BB3"/>
    <w:rsid w:val="00BB20BA"/>
    <w:rsid w:val="00BB6EA9"/>
    <w:rsid w:val="00BC6BC6"/>
    <w:rsid w:val="00BD2504"/>
    <w:rsid w:val="00BD28D8"/>
    <w:rsid w:val="00BD2A5A"/>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6B92"/>
    <w:rsid w:val="00C47565"/>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85F5D"/>
    <w:rsid w:val="00C900F2"/>
    <w:rsid w:val="00C91F67"/>
    <w:rsid w:val="00C9746E"/>
    <w:rsid w:val="00CA082E"/>
    <w:rsid w:val="00CA72D8"/>
    <w:rsid w:val="00CB0EF1"/>
    <w:rsid w:val="00CB3AC9"/>
    <w:rsid w:val="00CB4D18"/>
    <w:rsid w:val="00CB7047"/>
    <w:rsid w:val="00CB70C8"/>
    <w:rsid w:val="00CC1541"/>
    <w:rsid w:val="00CD760C"/>
    <w:rsid w:val="00CE6357"/>
    <w:rsid w:val="00CF2E0A"/>
    <w:rsid w:val="00CF2F7C"/>
    <w:rsid w:val="00CF3566"/>
    <w:rsid w:val="00CF4A68"/>
    <w:rsid w:val="00CF7016"/>
    <w:rsid w:val="00D0161C"/>
    <w:rsid w:val="00D042DC"/>
    <w:rsid w:val="00D05EAE"/>
    <w:rsid w:val="00D1344E"/>
    <w:rsid w:val="00D142A0"/>
    <w:rsid w:val="00D1554A"/>
    <w:rsid w:val="00D16CF2"/>
    <w:rsid w:val="00D16D8C"/>
    <w:rsid w:val="00D23076"/>
    <w:rsid w:val="00D2561A"/>
    <w:rsid w:val="00D305DF"/>
    <w:rsid w:val="00D331A7"/>
    <w:rsid w:val="00D33F78"/>
    <w:rsid w:val="00D3756D"/>
    <w:rsid w:val="00D408C3"/>
    <w:rsid w:val="00D42CDF"/>
    <w:rsid w:val="00D42DCD"/>
    <w:rsid w:val="00D449C9"/>
    <w:rsid w:val="00D4543F"/>
    <w:rsid w:val="00D502D5"/>
    <w:rsid w:val="00D54D3C"/>
    <w:rsid w:val="00D55370"/>
    <w:rsid w:val="00D60230"/>
    <w:rsid w:val="00D6033B"/>
    <w:rsid w:val="00D6179B"/>
    <w:rsid w:val="00D617DA"/>
    <w:rsid w:val="00D63C61"/>
    <w:rsid w:val="00D648A7"/>
    <w:rsid w:val="00D70B03"/>
    <w:rsid w:val="00D748E7"/>
    <w:rsid w:val="00D76E62"/>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143AA"/>
    <w:rsid w:val="00E202C9"/>
    <w:rsid w:val="00E21A67"/>
    <w:rsid w:val="00E22E0B"/>
    <w:rsid w:val="00E23AC0"/>
    <w:rsid w:val="00E26F9F"/>
    <w:rsid w:val="00E27BBA"/>
    <w:rsid w:val="00E30B3F"/>
    <w:rsid w:val="00E35732"/>
    <w:rsid w:val="00E36EAA"/>
    <w:rsid w:val="00E37522"/>
    <w:rsid w:val="00E41B80"/>
    <w:rsid w:val="00E471F0"/>
    <w:rsid w:val="00E474E4"/>
    <w:rsid w:val="00E55F2C"/>
    <w:rsid w:val="00E600B1"/>
    <w:rsid w:val="00E62E6F"/>
    <w:rsid w:val="00E653B1"/>
    <w:rsid w:val="00E67912"/>
    <w:rsid w:val="00E729A2"/>
    <w:rsid w:val="00E73EC9"/>
    <w:rsid w:val="00E76886"/>
    <w:rsid w:val="00E76DB5"/>
    <w:rsid w:val="00E77951"/>
    <w:rsid w:val="00E806A1"/>
    <w:rsid w:val="00E8074A"/>
    <w:rsid w:val="00E82330"/>
    <w:rsid w:val="00E84010"/>
    <w:rsid w:val="00E9217A"/>
    <w:rsid w:val="00E92C91"/>
    <w:rsid w:val="00E96A04"/>
    <w:rsid w:val="00EA0781"/>
    <w:rsid w:val="00EA3314"/>
    <w:rsid w:val="00EA729C"/>
    <w:rsid w:val="00EB0E4E"/>
    <w:rsid w:val="00EB2520"/>
    <w:rsid w:val="00EB7D9D"/>
    <w:rsid w:val="00EC11BC"/>
    <w:rsid w:val="00EC436E"/>
    <w:rsid w:val="00ED0E6A"/>
    <w:rsid w:val="00EE797C"/>
    <w:rsid w:val="00EF2032"/>
    <w:rsid w:val="00EF73E3"/>
    <w:rsid w:val="00F05C25"/>
    <w:rsid w:val="00F07F73"/>
    <w:rsid w:val="00F1401D"/>
    <w:rsid w:val="00F165F0"/>
    <w:rsid w:val="00F20553"/>
    <w:rsid w:val="00F21378"/>
    <w:rsid w:val="00F23D97"/>
    <w:rsid w:val="00F377DB"/>
    <w:rsid w:val="00F37ED5"/>
    <w:rsid w:val="00F41EE2"/>
    <w:rsid w:val="00F4587A"/>
    <w:rsid w:val="00F57BC7"/>
    <w:rsid w:val="00F607FD"/>
    <w:rsid w:val="00F619F8"/>
    <w:rsid w:val="00F66B47"/>
    <w:rsid w:val="00F675E6"/>
    <w:rsid w:val="00F677CA"/>
    <w:rsid w:val="00F738BB"/>
    <w:rsid w:val="00F738ED"/>
    <w:rsid w:val="00F751F9"/>
    <w:rsid w:val="00F761DD"/>
    <w:rsid w:val="00F76A37"/>
    <w:rsid w:val="00F92B3E"/>
    <w:rsid w:val="00FA1127"/>
    <w:rsid w:val="00FA2FE7"/>
    <w:rsid w:val="00FA3E1F"/>
    <w:rsid w:val="00FB4EEB"/>
    <w:rsid w:val="00FC3A16"/>
    <w:rsid w:val="00FC3E81"/>
    <w:rsid w:val="00FC416A"/>
    <w:rsid w:val="00FC4EDD"/>
    <w:rsid w:val="00FC6CBF"/>
    <w:rsid w:val="00FC71EE"/>
    <w:rsid w:val="00FD1687"/>
    <w:rsid w:val="00FD5AC0"/>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D7DCDA7"/>
  <w15:docId w15:val="{92B5D8B4-B8DC-40F5-9D94-61D1999E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link w:val="1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rsid w:val="00F41EE2"/>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uiPriority w:val="99"/>
    <w:rsid w:val="00F41EE2"/>
    <w:pPr>
      <w:tabs>
        <w:tab w:val="center" w:pos="4153"/>
        <w:tab w:val="right" w:pos="8306"/>
      </w:tabs>
      <w:snapToGrid w:val="0"/>
      <w:jc w:val="left"/>
    </w:pPr>
    <w:rPr>
      <w:sz w:val="18"/>
      <w:szCs w:val="18"/>
    </w:rPr>
  </w:style>
  <w:style w:type="character" w:styleId="a9">
    <w:name w:val="Hyperlink"/>
    <w:basedOn w:val="a2"/>
    <w:rsid w:val="00F41EE2"/>
    <w:rPr>
      <w:color w:val="0000FF"/>
      <w:u w:val="single"/>
    </w:rPr>
  </w:style>
  <w:style w:type="character" w:styleId="aa">
    <w:name w:val="page number"/>
    <w:basedOn w:val="a2"/>
    <w:uiPriority w:val="99"/>
    <w:rsid w:val="00F41EE2"/>
  </w:style>
  <w:style w:type="paragraph" w:styleId="12">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b">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c"/>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c">
    <w:name w:val="Title"/>
    <w:basedOn w:val="a0"/>
    <w:qFormat/>
    <w:rsid w:val="00F41EE2"/>
    <w:pPr>
      <w:spacing w:before="240" w:after="60"/>
      <w:jc w:val="center"/>
      <w:outlineLvl w:val="0"/>
    </w:pPr>
    <w:rPr>
      <w:rFonts w:ascii="Arial" w:hAnsi="Arial" w:cs="Arial"/>
      <w:b/>
      <w:bCs/>
      <w:sz w:val="32"/>
      <w:szCs w:val="32"/>
    </w:rPr>
  </w:style>
  <w:style w:type="character" w:styleId="ad">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e">
    <w:name w:val="Body Text"/>
    <w:basedOn w:val="a0"/>
    <w:link w:val="af"/>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f0">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f1">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2">
    <w:name w:val="解释字体"/>
    <w:basedOn w:val="a0"/>
    <w:next w:val="a0"/>
    <w:rsid w:val="00F41EE2"/>
    <w:pPr>
      <w:widowControl/>
      <w:spacing w:after="80"/>
      <w:jc w:val="left"/>
    </w:pPr>
    <w:rPr>
      <w:i/>
      <w:snapToGrid w:val="0"/>
      <w:color w:val="0000FF"/>
      <w:kern w:val="0"/>
      <w:sz w:val="24"/>
    </w:rPr>
  </w:style>
  <w:style w:type="paragraph" w:styleId="af3">
    <w:name w:val="annotation text"/>
    <w:basedOn w:val="a0"/>
    <w:link w:val="af4"/>
    <w:uiPriority w:val="99"/>
    <w:semiHidden/>
    <w:rsid w:val="00F41EE2"/>
    <w:pPr>
      <w:jc w:val="left"/>
    </w:pPr>
  </w:style>
  <w:style w:type="character" w:styleId="af5">
    <w:name w:val="annotation reference"/>
    <w:basedOn w:val="a2"/>
    <w:uiPriority w:val="99"/>
    <w:semiHidden/>
    <w:rsid w:val="00F41EE2"/>
    <w:rPr>
      <w:sz w:val="21"/>
      <w:szCs w:val="21"/>
    </w:rPr>
  </w:style>
  <w:style w:type="paragraph" w:styleId="af6">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7">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8">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3">
    <w:name w:val="样式1"/>
    <w:basedOn w:val="ae"/>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4">
    <w:name w:val="正文1"/>
    <w:basedOn w:val="a0"/>
    <w:autoRedefine/>
    <w:rsid w:val="00F41EE2"/>
    <w:pPr>
      <w:spacing w:before="120" w:after="240" w:line="360" w:lineRule="auto"/>
      <w:ind w:firstLine="510"/>
    </w:pPr>
    <w:rPr>
      <w:sz w:val="24"/>
    </w:rPr>
  </w:style>
  <w:style w:type="paragraph" w:styleId="af9">
    <w:name w:val="Body Text First Indent"/>
    <w:basedOn w:val="ae"/>
    <w:rsid w:val="00F41EE2"/>
    <w:pPr>
      <w:spacing w:before="100" w:line="240" w:lineRule="atLeast"/>
      <w:ind w:firstLine="210"/>
    </w:pPr>
    <w:rPr>
      <w:i/>
      <w:iCs/>
    </w:rPr>
  </w:style>
  <w:style w:type="paragraph" w:customStyle="1" w:styleId="15">
    <w:name w:val="批注框文本1"/>
    <w:basedOn w:val="a0"/>
    <w:semiHidden/>
    <w:rsid w:val="00F41EE2"/>
    <w:rPr>
      <w:sz w:val="18"/>
      <w:szCs w:val="18"/>
    </w:rPr>
  </w:style>
  <w:style w:type="paragraph" w:customStyle="1" w:styleId="CommentSubject">
    <w:name w:val="Comment Subject"/>
    <w:basedOn w:val="af3"/>
    <w:next w:val="af3"/>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
    <w:name w:val="批注主题 Char"/>
    <w:basedOn w:val="CharChar"/>
    <w:rsid w:val="00F41EE2"/>
    <w:rPr>
      <w:kern w:val="2"/>
      <w:sz w:val="21"/>
    </w:rPr>
  </w:style>
  <w:style w:type="paragraph" w:styleId="afa">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b">
    <w:name w:val="List Paragraph"/>
    <w:basedOn w:val="a0"/>
    <w:uiPriority w:val="34"/>
    <w:qFormat/>
    <w:rsid w:val="000C4A3E"/>
    <w:pPr>
      <w:ind w:firstLineChars="200" w:firstLine="420"/>
    </w:pPr>
    <w:rPr>
      <w:szCs w:val="24"/>
    </w:rPr>
  </w:style>
  <w:style w:type="character" w:customStyle="1" w:styleId="a6">
    <w:name w:val="页眉 字符"/>
    <w:basedOn w:val="a2"/>
    <w:link w:val="a5"/>
    <w:uiPriority w:val="99"/>
    <w:rsid w:val="00B33709"/>
    <w:rPr>
      <w:kern w:val="2"/>
      <w:sz w:val="18"/>
      <w:szCs w:val="18"/>
    </w:rPr>
  </w:style>
  <w:style w:type="character" w:customStyle="1" w:styleId="a8">
    <w:name w:val="页脚 字符"/>
    <w:basedOn w:val="a2"/>
    <w:link w:val="a7"/>
    <w:uiPriority w:val="99"/>
    <w:rsid w:val="007B32AA"/>
    <w:rPr>
      <w:kern w:val="2"/>
      <w:sz w:val="18"/>
      <w:szCs w:val="18"/>
    </w:rPr>
  </w:style>
  <w:style w:type="paragraph" w:styleId="afc">
    <w:name w:val="annotation subject"/>
    <w:basedOn w:val="af3"/>
    <w:next w:val="af3"/>
    <w:link w:val="afd"/>
    <w:rsid w:val="00E55F2C"/>
    <w:rPr>
      <w:b/>
      <w:bCs/>
    </w:rPr>
  </w:style>
  <w:style w:type="character" w:customStyle="1" w:styleId="af4">
    <w:name w:val="批注文字 字符"/>
    <w:basedOn w:val="a2"/>
    <w:link w:val="af3"/>
    <w:uiPriority w:val="99"/>
    <w:semiHidden/>
    <w:rsid w:val="00E55F2C"/>
    <w:rPr>
      <w:kern w:val="2"/>
      <w:sz w:val="21"/>
    </w:rPr>
  </w:style>
  <w:style w:type="character" w:customStyle="1" w:styleId="afd">
    <w:name w:val="批注主题 字符"/>
    <w:basedOn w:val="af4"/>
    <w:link w:val="afc"/>
    <w:rsid w:val="00E55F2C"/>
    <w:rPr>
      <w:kern w:val="2"/>
      <w:sz w:val="21"/>
    </w:rPr>
  </w:style>
  <w:style w:type="paragraph" w:styleId="afe">
    <w:name w:val="Date"/>
    <w:basedOn w:val="a0"/>
    <w:next w:val="a0"/>
    <w:link w:val="aff"/>
    <w:rsid w:val="00B815FB"/>
    <w:pPr>
      <w:ind w:leftChars="2500" w:left="100"/>
    </w:pPr>
  </w:style>
  <w:style w:type="character" w:customStyle="1" w:styleId="aff">
    <w:name w:val="日期 字符"/>
    <w:basedOn w:val="a2"/>
    <w:link w:val="afe"/>
    <w:rsid w:val="00B815FB"/>
    <w:rPr>
      <w:kern w:val="2"/>
      <w:sz w:val="21"/>
    </w:rPr>
  </w:style>
  <w:style w:type="paragraph" w:styleId="aff0">
    <w:name w:val="Revision"/>
    <w:hidden/>
    <w:uiPriority w:val="99"/>
    <w:semiHidden/>
    <w:rsid w:val="000014FD"/>
    <w:rPr>
      <w:kern w:val="2"/>
      <w:sz w:val="21"/>
    </w:rPr>
  </w:style>
  <w:style w:type="table" w:styleId="aff1">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H1 字符,第一章：标题 1 字符,µÚÒ»ÕÂ£º±êÌâ 1 字符,合同标题 字符,Heading 0 字符"/>
    <w:basedOn w:val="a2"/>
    <w:link w:val="1"/>
    <w:rsid w:val="00615EE0"/>
    <w:rPr>
      <w:rFonts w:ascii="宋体"/>
      <w:b/>
      <w:kern w:val="2"/>
      <w:sz w:val="28"/>
    </w:rPr>
  </w:style>
  <w:style w:type="character" w:customStyle="1" w:styleId="af">
    <w:name w:val="正文文本 字符"/>
    <w:basedOn w:val="a2"/>
    <w:link w:val="ae"/>
    <w:rsid w:val="00615EE0"/>
    <w:rPr>
      <w:kern w:val="2"/>
      <w:sz w:val="21"/>
    </w:rPr>
  </w:style>
  <w:style w:type="character" w:styleId="aff2">
    <w:name w:val="Strong"/>
    <w:basedOn w:val="a2"/>
    <w:uiPriority w:val="22"/>
    <w:qFormat/>
    <w:rsid w:val="002C4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83025">
      <w:bodyDiv w:val="1"/>
      <w:marLeft w:val="0"/>
      <w:marRight w:val="0"/>
      <w:marTop w:val="0"/>
      <w:marBottom w:val="0"/>
      <w:divBdr>
        <w:top w:val="none" w:sz="0" w:space="0" w:color="auto"/>
        <w:left w:val="none" w:sz="0" w:space="0" w:color="auto"/>
        <w:bottom w:val="none" w:sz="0" w:space="0" w:color="auto"/>
        <w:right w:val="none" w:sz="0" w:space="0" w:color="auto"/>
      </w:divBdr>
    </w:div>
    <w:div w:id="598370734">
      <w:bodyDiv w:val="1"/>
      <w:marLeft w:val="0"/>
      <w:marRight w:val="0"/>
      <w:marTop w:val="0"/>
      <w:marBottom w:val="0"/>
      <w:divBdr>
        <w:top w:val="none" w:sz="0" w:space="0" w:color="auto"/>
        <w:left w:val="none" w:sz="0" w:space="0" w:color="auto"/>
        <w:bottom w:val="none" w:sz="0" w:space="0" w:color="auto"/>
        <w:right w:val="none" w:sz="0" w:space="0" w:color="auto"/>
      </w:divBdr>
    </w:div>
    <w:div w:id="946429632">
      <w:bodyDiv w:val="1"/>
      <w:marLeft w:val="0"/>
      <w:marRight w:val="0"/>
      <w:marTop w:val="0"/>
      <w:marBottom w:val="0"/>
      <w:divBdr>
        <w:top w:val="none" w:sz="0" w:space="0" w:color="auto"/>
        <w:left w:val="none" w:sz="0" w:space="0" w:color="auto"/>
        <w:bottom w:val="none" w:sz="0" w:space="0" w:color="auto"/>
        <w:right w:val="none" w:sz="0" w:space="0" w:color="auto"/>
      </w:divBdr>
    </w:div>
    <w:div w:id="1449350862">
      <w:bodyDiv w:val="1"/>
      <w:marLeft w:val="0"/>
      <w:marRight w:val="0"/>
      <w:marTop w:val="0"/>
      <w:marBottom w:val="0"/>
      <w:divBdr>
        <w:top w:val="none" w:sz="0" w:space="0" w:color="auto"/>
        <w:left w:val="none" w:sz="0" w:space="0" w:color="auto"/>
        <w:bottom w:val="none" w:sz="0" w:space="0" w:color="auto"/>
        <w:right w:val="none" w:sz="0" w:space="0" w:color="auto"/>
      </w:divBdr>
      <w:divsChild>
        <w:div w:id="1621107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C16CE-7B33-45D3-9578-46213473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1431</Words>
  <Characters>8161</Characters>
  <Application>Microsoft Office Word</Application>
  <DocSecurity>0</DocSecurity>
  <Lines>68</Lines>
  <Paragraphs>19</Paragraphs>
  <ScaleCrop>false</ScaleCrop>
  <Company>SBell</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唐辉</cp:lastModifiedBy>
  <cp:revision>75</cp:revision>
  <cp:lastPrinted>2006-12-18T04:36:00Z</cp:lastPrinted>
  <dcterms:created xsi:type="dcterms:W3CDTF">2014-03-14T03:29:00Z</dcterms:created>
  <dcterms:modified xsi:type="dcterms:W3CDTF">2017-12-27T04:37:00Z</dcterms:modified>
</cp:coreProperties>
</file>